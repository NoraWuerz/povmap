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25327" w14:textId="77777777" w:rsidR="006527F6" w:rsidRDefault="006527F6" w:rsidP="006527F6">
      <w:pPr>
        <w:autoSpaceDE w:val="0"/>
        <w:autoSpaceDN w:val="0"/>
        <w:adjustRightInd w:val="0"/>
        <w:spacing w:after="0" w:line="240" w:lineRule="auto"/>
        <w:rPr>
          <w:rFonts w:ascii="LMRoman12-Bold" w:hAnsi="LMRoman12-Bold" w:cs="LMRoman12-Bold"/>
          <w:b/>
          <w:bCs/>
          <w:color w:val="000000"/>
          <w:sz w:val="24"/>
          <w:szCs w:val="24"/>
        </w:rPr>
      </w:pPr>
      <w:r>
        <w:rPr>
          <w:rFonts w:ascii="LMRoman12-Bold" w:hAnsi="LMRoman12-Bold" w:cs="LMRoman12-Bold"/>
          <w:b/>
          <w:bCs/>
          <w:color w:val="000000"/>
          <w:sz w:val="24"/>
          <w:szCs w:val="24"/>
        </w:rPr>
        <w:t>2.1. Informative sampling with the povmap package</w:t>
      </w:r>
    </w:p>
    <w:p w14:paraId="0D5CC00F" w14:textId="77777777" w:rsidR="006527F6" w:rsidRDefault="006527F6" w:rsidP="006527F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</w:rPr>
      </w:pPr>
      <w:r>
        <w:rPr>
          <w:rFonts w:ascii="LMRoman10-Regular" w:hAnsi="LMRoman10-Regular" w:cs="LMRoman10-Regular"/>
          <w:color w:val="000000"/>
        </w:rPr>
        <w:t xml:space="preserve">The </w:t>
      </w:r>
      <w:r>
        <w:rPr>
          <w:rFonts w:ascii="LMRomanDemi10-Regular" w:hAnsi="LMRomanDemi10-Regular" w:cs="LMRomanDemi10-Regular"/>
          <w:color w:val="000000"/>
        </w:rPr>
        <w:t xml:space="preserve">povmap </w:t>
      </w:r>
      <w:r>
        <w:rPr>
          <w:rFonts w:ascii="LMRoman10-Regular" w:hAnsi="LMRoman10-Regular" w:cs="LMRoman10-Regular"/>
          <w:color w:val="000000"/>
        </w:rPr>
        <w:t xml:space="preserve">package offers, in addition to the methodology of </w:t>
      </w:r>
      <w:proofErr w:type="spellStart"/>
      <w:r>
        <w:rPr>
          <w:rFonts w:ascii="LMRoman10-Regular" w:hAnsi="LMRoman10-Regular" w:cs="LMRoman10-Regular"/>
          <w:color w:val="000080"/>
        </w:rPr>
        <w:t>Guadarrama</w:t>
      </w:r>
      <w:proofErr w:type="spellEnd"/>
      <w:r>
        <w:rPr>
          <w:rFonts w:ascii="LMRoman10-Regular" w:hAnsi="LMRoman10-Regular" w:cs="LMRoman10-Regular"/>
          <w:color w:val="000080"/>
        </w:rPr>
        <w:t xml:space="preserve"> </w:t>
      </w:r>
      <w:r>
        <w:rPr>
          <w:rFonts w:ascii="LMRoman10-Italic" w:hAnsi="LMRoman10-Italic" w:cs="LMRoman10-Italic"/>
          <w:i/>
          <w:iCs/>
          <w:color w:val="000080"/>
        </w:rPr>
        <w:t xml:space="preserve">et al. </w:t>
      </w:r>
      <w:r>
        <w:rPr>
          <w:rFonts w:ascii="LMRoman10-Regular" w:hAnsi="LMRoman10-Regular" w:cs="LMRoman10-Regular"/>
          <w:color w:val="000000"/>
        </w:rPr>
        <w:t>(</w:t>
      </w:r>
      <w:r>
        <w:rPr>
          <w:rFonts w:ascii="LMRoman10-Regular" w:hAnsi="LMRoman10-Regular" w:cs="LMRoman10-Regular"/>
          <w:color w:val="000080"/>
        </w:rPr>
        <w:t>2018</w:t>
      </w:r>
      <w:r>
        <w:rPr>
          <w:rFonts w:ascii="LMRoman10-Regular" w:hAnsi="LMRoman10-Regular" w:cs="LMRoman10-Regular"/>
          <w:color w:val="000000"/>
        </w:rPr>
        <w:t>),</w:t>
      </w:r>
    </w:p>
    <w:p w14:paraId="3A40BE77" w14:textId="77777777" w:rsidR="006527F6" w:rsidRDefault="006527F6" w:rsidP="006527F6">
      <w:pPr>
        <w:autoSpaceDE w:val="0"/>
        <w:autoSpaceDN w:val="0"/>
        <w:adjustRightInd w:val="0"/>
        <w:spacing w:after="0" w:line="240" w:lineRule="auto"/>
        <w:rPr>
          <w:rFonts w:ascii="LMRomanDemi10-Regular" w:hAnsi="LMRomanDemi10-Regular" w:cs="LMRomanDemi10-Regular"/>
          <w:color w:val="000000"/>
        </w:rPr>
      </w:pPr>
      <w:r>
        <w:rPr>
          <w:rFonts w:ascii="LMRoman10-Regular" w:hAnsi="LMRoman10-Regular" w:cs="LMRoman10-Regular"/>
          <w:color w:val="000000"/>
        </w:rPr>
        <w:t xml:space="preserve">the possibility to consider the informative sampling via the </w:t>
      </w:r>
      <w:proofErr w:type="gramStart"/>
      <w:r>
        <w:rPr>
          <w:rFonts w:ascii="LMMono10-Regular" w:hAnsi="LMMono10-Regular" w:cs="LMMono10-Regular"/>
          <w:color w:val="000000"/>
        </w:rPr>
        <w:t>weights</w:t>
      </w:r>
      <w:proofErr w:type="gramEnd"/>
      <w:r>
        <w:rPr>
          <w:rFonts w:ascii="LMMono10-Regular" w:hAnsi="LMMono10-Regular" w:cs="LMMono10-Regular"/>
          <w:color w:val="000000"/>
        </w:rPr>
        <w:t xml:space="preserve"> </w:t>
      </w:r>
      <w:r>
        <w:rPr>
          <w:rFonts w:ascii="LMRoman10-Regular" w:hAnsi="LMRoman10-Regular" w:cs="LMRoman10-Regular"/>
          <w:color w:val="000000"/>
        </w:rPr>
        <w:t xml:space="preserve">argument in the </w:t>
      </w:r>
      <w:proofErr w:type="spellStart"/>
      <w:r>
        <w:rPr>
          <w:rFonts w:ascii="LMRomanDemi10-Regular" w:hAnsi="LMRomanDemi10-Regular" w:cs="LMRomanDemi10-Regular"/>
          <w:color w:val="000000"/>
        </w:rPr>
        <w:t>nlme</w:t>
      </w:r>
      <w:proofErr w:type="spellEnd"/>
    </w:p>
    <w:p w14:paraId="60D7ABDA" w14:textId="77777777" w:rsidR="006527F6" w:rsidRDefault="006527F6" w:rsidP="006527F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</w:rPr>
      </w:pPr>
      <w:r>
        <w:rPr>
          <w:rFonts w:ascii="LMRoman10-Regular" w:hAnsi="LMRoman10-Regular" w:cs="LMRoman10-Regular"/>
          <w:color w:val="000000"/>
        </w:rPr>
        <w:t>package (</w:t>
      </w:r>
      <w:r>
        <w:rPr>
          <w:rFonts w:ascii="LMRoman10-Regular" w:hAnsi="LMRoman10-Regular" w:cs="LMRoman10-Regular"/>
          <w:color w:val="000080"/>
        </w:rPr>
        <w:t xml:space="preserve">Pinheiro </w:t>
      </w:r>
      <w:r>
        <w:rPr>
          <w:rFonts w:ascii="LMRoman10-Italic" w:hAnsi="LMRoman10-Italic" w:cs="LMRoman10-Italic"/>
          <w:i/>
          <w:iCs/>
          <w:color w:val="000080"/>
        </w:rPr>
        <w:t xml:space="preserve">et al. </w:t>
      </w:r>
      <w:r>
        <w:rPr>
          <w:rFonts w:ascii="LMRoman10-Regular" w:hAnsi="LMRoman10-Regular" w:cs="LMRoman10-Regular"/>
          <w:color w:val="000080"/>
        </w:rPr>
        <w:t>2015</w:t>
      </w:r>
      <w:r>
        <w:rPr>
          <w:rFonts w:ascii="LMRoman10-Regular" w:hAnsi="LMRoman10-Regular" w:cs="LMRoman10-Regular"/>
          <w:color w:val="000000"/>
        </w:rPr>
        <w:t xml:space="preserve">). The well-known </w:t>
      </w:r>
      <w:proofErr w:type="spellStart"/>
      <w:r>
        <w:rPr>
          <w:rFonts w:ascii="LMRomanDemi10-Regular" w:hAnsi="LMRomanDemi10-Regular" w:cs="LMRomanDemi10-Regular"/>
          <w:color w:val="000000"/>
        </w:rPr>
        <w:t>nlme</w:t>
      </w:r>
      <w:proofErr w:type="spellEnd"/>
      <w:r>
        <w:rPr>
          <w:rFonts w:ascii="LMRomanDemi10-Regular" w:hAnsi="LMRomanDemi10-Regular" w:cs="LMRomanDemi10-Regular"/>
          <w:color w:val="000000"/>
        </w:rPr>
        <w:t xml:space="preserve"> </w:t>
      </w:r>
      <w:r>
        <w:rPr>
          <w:rFonts w:ascii="LMRoman10-Regular" w:hAnsi="LMRoman10-Regular" w:cs="LMRoman10-Regular"/>
          <w:color w:val="000000"/>
        </w:rPr>
        <w:t>package allows the estimation of linear</w:t>
      </w:r>
    </w:p>
    <w:p w14:paraId="4CE8B51E" w14:textId="77777777" w:rsidR="006527F6" w:rsidRDefault="006527F6" w:rsidP="006527F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</w:rPr>
      </w:pPr>
      <w:r>
        <w:rPr>
          <w:rFonts w:ascii="LMRoman10-Regular" w:hAnsi="LMRoman10-Regular" w:cs="LMRoman10-Regular"/>
          <w:color w:val="000000"/>
        </w:rPr>
        <w:t xml:space="preserve">mixed models via the function </w:t>
      </w:r>
      <w:proofErr w:type="spellStart"/>
      <w:r>
        <w:rPr>
          <w:rFonts w:ascii="LMMono10-Regular" w:hAnsi="LMMono10-Regular" w:cs="LMMono10-Regular"/>
          <w:color w:val="000000"/>
        </w:rPr>
        <w:t>lme</w:t>
      </w:r>
      <w:proofErr w:type="spellEnd"/>
      <w:r>
        <w:rPr>
          <w:rFonts w:ascii="LMMono10-Regular" w:hAnsi="LMMono10-Regular" w:cs="LMMono10-Regular"/>
          <w:color w:val="000000"/>
        </w:rPr>
        <w:t xml:space="preserve"> </w:t>
      </w:r>
      <w:r>
        <w:rPr>
          <w:rFonts w:ascii="LMRoman10-Regular" w:hAnsi="LMRoman10-Regular" w:cs="LMRoman10-Regular"/>
          <w:color w:val="000000"/>
        </w:rPr>
        <w:t xml:space="preserve">and is used in both the </w:t>
      </w:r>
      <w:r>
        <w:rPr>
          <w:rFonts w:ascii="LMRomanDemi10-Regular" w:hAnsi="LMRomanDemi10-Regular" w:cs="LMRomanDemi10-Regular"/>
          <w:color w:val="000000"/>
        </w:rPr>
        <w:t xml:space="preserve">emdi </w:t>
      </w:r>
      <w:r>
        <w:rPr>
          <w:rFonts w:ascii="LMRoman10-Regular" w:hAnsi="LMRoman10-Regular" w:cs="LMRoman10-Regular"/>
          <w:color w:val="000000"/>
        </w:rPr>
        <w:t xml:space="preserve">and </w:t>
      </w:r>
      <w:r>
        <w:rPr>
          <w:rFonts w:ascii="LMRomanDemi10-Regular" w:hAnsi="LMRomanDemi10-Regular" w:cs="LMRomanDemi10-Regular"/>
          <w:color w:val="000000"/>
        </w:rPr>
        <w:t xml:space="preserve">povmap </w:t>
      </w:r>
      <w:r>
        <w:rPr>
          <w:rFonts w:ascii="LMRoman10-Regular" w:hAnsi="LMRoman10-Regular" w:cs="LMRoman10-Regular"/>
          <w:color w:val="000000"/>
        </w:rPr>
        <w:t>package for</w:t>
      </w:r>
    </w:p>
    <w:p w14:paraId="16792175" w14:textId="77777777" w:rsidR="006527F6" w:rsidRDefault="006527F6" w:rsidP="006527F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</w:rPr>
      </w:pPr>
      <w:r>
        <w:rPr>
          <w:rFonts w:ascii="LMRoman10-Regular" w:hAnsi="LMRoman10-Regular" w:cs="LMRoman10-Regular"/>
          <w:color w:val="000000"/>
        </w:rPr>
        <w:t>the estimation of Empirical Best Predictor (EBP) models, which are special cases of a linear</w:t>
      </w:r>
    </w:p>
    <w:p w14:paraId="40054C03" w14:textId="77777777" w:rsidR="006527F6" w:rsidRDefault="006527F6" w:rsidP="006527F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</w:rPr>
      </w:pPr>
      <w:r>
        <w:rPr>
          <w:rFonts w:ascii="LMRoman10-Regular" w:hAnsi="LMRoman10-Regular" w:cs="LMRoman10-Regular"/>
          <w:color w:val="000000"/>
        </w:rPr>
        <w:t xml:space="preserve">mixed model. The </w:t>
      </w:r>
      <w:r>
        <w:rPr>
          <w:rFonts w:ascii="LMMono10-Regular" w:hAnsi="LMMono10-Regular" w:cs="LMMono10-Regular"/>
          <w:color w:val="000000"/>
        </w:rPr>
        <w:t xml:space="preserve">weights </w:t>
      </w:r>
      <w:r>
        <w:rPr>
          <w:rFonts w:ascii="LMRoman10-Regular" w:hAnsi="LMRoman10-Regular" w:cs="LMRoman10-Regular"/>
          <w:color w:val="000000"/>
        </w:rPr>
        <w:t xml:space="preserve">argument in the </w:t>
      </w:r>
      <w:proofErr w:type="spellStart"/>
      <w:r>
        <w:rPr>
          <w:rFonts w:ascii="LMMono10-Regular" w:hAnsi="LMMono10-Regular" w:cs="LMMono10-Regular"/>
          <w:color w:val="000000"/>
        </w:rPr>
        <w:t>lme</w:t>
      </w:r>
      <w:proofErr w:type="spellEnd"/>
      <w:r>
        <w:rPr>
          <w:rFonts w:ascii="LMMono10-Regular" w:hAnsi="LMMono10-Regular" w:cs="LMMono10-Regular"/>
          <w:color w:val="000000"/>
        </w:rPr>
        <w:t xml:space="preserve"> </w:t>
      </w:r>
      <w:r>
        <w:rPr>
          <w:rFonts w:ascii="LMRoman10-Regular" w:hAnsi="LMRoman10-Regular" w:cs="LMRoman10-Regular"/>
          <w:color w:val="000000"/>
        </w:rPr>
        <w:t>command provides an alternative method to</w:t>
      </w:r>
    </w:p>
    <w:p w14:paraId="2641E602" w14:textId="72B6F03D" w:rsidR="006527F6" w:rsidDel="00310FAA" w:rsidRDefault="006527F6" w:rsidP="006527F6">
      <w:pPr>
        <w:autoSpaceDE w:val="0"/>
        <w:autoSpaceDN w:val="0"/>
        <w:adjustRightInd w:val="0"/>
        <w:spacing w:after="0" w:line="240" w:lineRule="auto"/>
        <w:rPr>
          <w:del w:id="0" w:author="David Newhouse" w:date="2023-07-14T09:49:00Z"/>
          <w:rFonts w:ascii="LMRoman10-Regular" w:hAnsi="LMRoman10-Regular" w:cs="LMRoman10-Regular"/>
          <w:color w:val="000000"/>
        </w:rPr>
      </w:pPr>
      <w:r>
        <w:rPr>
          <w:rFonts w:ascii="LMRoman10-Regular" w:hAnsi="LMRoman10-Regular" w:cs="LMRoman10-Regular"/>
          <w:color w:val="000000"/>
        </w:rPr>
        <w:t>adjust for informative sampling</w:t>
      </w:r>
      <w:ins w:id="1" w:author="David Newhouse" w:date="2023-07-14T09:56:00Z">
        <w:r w:rsidR="004140FB">
          <w:rPr>
            <w:rFonts w:ascii="LMRoman10-Regular" w:hAnsi="LMRoman10-Regular" w:cs="LMRoman10-Regular"/>
            <w:color w:val="000000"/>
          </w:rPr>
          <w:t>.</w:t>
        </w:r>
      </w:ins>
      <w:ins w:id="2" w:author="David Newhouse" w:date="2023-07-14T10:13:00Z">
        <w:r w:rsidR="00FB029E">
          <w:rPr>
            <w:rFonts w:ascii="LMRoman10-Regular" w:hAnsi="LMRoman10-Regular" w:cs="LMRoman10-Regular"/>
            <w:color w:val="000000"/>
          </w:rPr>
          <w:t xml:space="preserve">. </w:t>
        </w:r>
      </w:ins>
      <w:del w:id="3" w:author="David Newhouse" w:date="2023-07-14T10:12:00Z">
        <w:r w:rsidDel="002B27E6">
          <w:rPr>
            <w:rFonts w:ascii="LMRoman10-Regular" w:hAnsi="LMRoman10-Regular" w:cs="LMRoman10-Regular"/>
            <w:color w:val="000000"/>
          </w:rPr>
          <w:delText xml:space="preserve">. </w:delText>
        </w:r>
      </w:del>
      <w:r>
        <w:rPr>
          <w:rFonts w:ascii="LMRoman10-Regular" w:hAnsi="LMRoman10-Regular" w:cs="LMRoman10-Regular"/>
          <w:color w:val="000000"/>
        </w:rPr>
        <w:t xml:space="preserve">The </w:t>
      </w:r>
      <w:r>
        <w:rPr>
          <w:rFonts w:ascii="LMRomanDemi10-Regular" w:hAnsi="LMRomanDemi10-Regular" w:cs="LMRomanDemi10-Regular"/>
          <w:color w:val="000000"/>
        </w:rPr>
        <w:t xml:space="preserve">povmap </w:t>
      </w:r>
      <w:r>
        <w:rPr>
          <w:rFonts w:ascii="LMRoman10-Regular" w:hAnsi="LMRoman10-Regular" w:cs="LMRoman10-Regular"/>
          <w:color w:val="000000"/>
        </w:rPr>
        <w:t>package now allows users to include weights via</w:t>
      </w:r>
      <w:ins w:id="4" w:author="David Newhouse" w:date="2023-07-14T09:49:00Z">
        <w:r w:rsidR="00310FAA">
          <w:rPr>
            <w:rFonts w:ascii="LMRoman10-Regular" w:hAnsi="LMRoman10-Regular" w:cs="LMRoman10-Regular"/>
            <w:color w:val="000000"/>
          </w:rPr>
          <w:t xml:space="preserve"> </w:t>
        </w:r>
      </w:ins>
    </w:p>
    <w:p w14:paraId="4921A92D" w14:textId="23FFE30B" w:rsidR="006527F6" w:rsidRDefault="006527F6" w:rsidP="006527F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</w:rPr>
      </w:pPr>
      <w:r>
        <w:rPr>
          <w:rFonts w:ascii="LMRoman10-Regular" w:hAnsi="LMRoman10-Regular" w:cs="LMRoman10-Regular"/>
          <w:color w:val="000000"/>
        </w:rPr>
        <w:t xml:space="preserve">the </w:t>
      </w:r>
      <w:proofErr w:type="spellStart"/>
      <w:r>
        <w:rPr>
          <w:rFonts w:ascii="LMMono10-Regular" w:hAnsi="LMMono10-Regular" w:cs="LMMono10-Regular"/>
          <w:color w:val="000000"/>
        </w:rPr>
        <w:t>lme</w:t>
      </w:r>
      <w:proofErr w:type="spellEnd"/>
      <w:r>
        <w:rPr>
          <w:rFonts w:ascii="LMMono10-Regular" w:hAnsi="LMMono10-Regular" w:cs="LMMono10-Regular"/>
          <w:color w:val="000000"/>
        </w:rPr>
        <w:t xml:space="preserve"> </w:t>
      </w:r>
      <w:r>
        <w:rPr>
          <w:rFonts w:ascii="LMRoman10-Regular" w:hAnsi="LMRoman10-Regular" w:cs="LMRoman10-Regular"/>
          <w:color w:val="000000"/>
        </w:rPr>
        <w:t>function</w:t>
      </w:r>
      <w:del w:id="5" w:author="David Newhouse" w:date="2023-07-14T09:49:00Z">
        <w:r w:rsidDel="00FF1E0A">
          <w:rPr>
            <w:rFonts w:ascii="LMRoman10-Regular" w:hAnsi="LMRoman10-Regular" w:cs="LMRoman10-Regular"/>
            <w:color w:val="000000"/>
          </w:rPr>
          <w:delText>.</w:delText>
        </w:r>
      </w:del>
      <w:del w:id="6" w:author="David Newhouse" w:date="2023-07-14T09:50:00Z">
        <w:r w:rsidDel="00FF1E0A">
          <w:rPr>
            <w:rFonts w:ascii="LMRoman10-Regular" w:hAnsi="LMRoman10-Regular" w:cs="LMRoman10-Regular"/>
            <w:color w:val="000000"/>
          </w:rPr>
          <w:delText xml:space="preserve"> </w:delText>
        </w:r>
      </w:del>
      <w:ins w:id="7" w:author="David Newhouse" w:date="2023-07-14T09:49:00Z">
        <w:r w:rsidR="00FF1E0A">
          <w:rPr>
            <w:rFonts w:ascii="LMRoman10-Regular" w:hAnsi="LMRoman10-Regular" w:cs="LMRoman10-Regular"/>
            <w:color w:val="000000"/>
          </w:rPr>
          <w:t xml:space="preserve">. </w:t>
        </w:r>
      </w:ins>
      <w:r>
        <w:rPr>
          <w:rFonts w:ascii="LMRoman10-Regular" w:hAnsi="LMRoman10-Regular" w:cs="LMRoman10-Regular"/>
          <w:color w:val="000000"/>
        </w:rPr>
        <w:t xml:space="preserve">There are two different possibilities to use the </w:t>
      </w:r>
      <w:proofErr w:type="spellStart"/>
      <w:r>
        <w:rPr>
          <w:rFonts w:ascii="LMRomanDemi10-Regular" w:hAnsi="LMRomanDemi10-Regular" w:cs="LMRomanDemi10-Regular"/>
          <w:color w:val="000000"/>
        </w:rPr>
        <w:t>nlme</w:t>
      </w:r>
      <w:proofErr w:type="spellEnd"/>
      <w:r>
        <w:rPr>
          <w:rFonts w:ascii="LMRomanDemi10-Regular" w:hAnsi="LMRomanDemi10-Regular" w:cs="LMRomanDemi10-Regular"/>
          <w:color w:val="000000"/>
        </w:rPr>
        <w:t xml:space="preserve"> </w:t>
      </w:r>
      <w:r>
        <w:rPr>
          <w:rFonts w:ascii="LMRoman10-Regular" w:hAnsi="LMRoman10-Regular" w:cs="LMRoman10-Regular"/>
          <w:color w:val="000000"/>
        </w:rPr>
        <w:t>package in this context:</w:t>
      </w:r>
    </w:p>
    <w:p w14:paraId="2B640402" w14:textId="77777777" w:rsidR="006527F6" w:rsidRDefault="006527F6" w:rsidP="006527F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</w:rPr>
      </w:pPr>
      <w:r>
        <w:rPr>
          <w:rFonts w:ascii="LMRoman10-Regular" w:hAnsi="LMRoman10-Regular" w:cs="LMRoman10-Regular"/>
          <w:color w:val="000000"/>
        </w:rPr>
        <w:t>(1) to include the informative sampling for the estimation of the model for the EBP (cf. step 2</w:t>
      </w:r>
    </w:p>
    <w:p w14:paraId="36FA8057" w14:textId="77777777" w:rsidR="006527F6" w:rsidRDefault="006527F6" w:rsidP="006527F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</w:rPr>
      </w:pPr>
      <w:r>
        <w:rPr>
          <w:rFonts w:ascii="LMRoman10-Regular" w:hAnsi="LMRoman10-Regular" w:cs="LMRoman10-Regular"/>
          <w:color w:val="000000"/>
        </w:rPr>
        <w:t xml:space="preserve">in </w:t>
      </w:r>
      <w:r>
        <w:rPr>
          <w:rFonts w:ascii="LMRoman10-Regular" w:hAnsi="LMRoman10-Regular" w:cs="LMRoman10-Regular"/>
          <w:color w:val="000080"/>
        </w:rPr>
        <w:t xml:space="preserve">Kreutzmann </w:t>
      </w:r>
      <w:r>
        <w:rPr>
          <w:rFonts w:ascii="LMRoman10-Italic" w:hAnsi="LMRoman10-Italic" w:cs="LMRoman10-Italic"/>
          <w:i/>
          <w:iCs/>
          <w:color w:val="000080"/>
        </w:rPr>
        <w:t xml:space="preserve">et al. </w:t>
      </w:r>
      <w:r>
        <w:rPr>
          <w:rFonts w:ascii="LMRoman10-Regular" w:hAnsi="LMRoman10-Regular" w:cs="LMRoman10-Regular"/>
          <w:color w:val="000000"/>
        </w:rPr>
        <w:t>(</w:t>
      </w:r>
      <w:r>
        <w:rPr>
          <w:rFonts w:ascii="LMRoman10-Regular" w:hAnsi="LMRoman10-Regular" w:cs="LMRoman10-Regular"/>
          <w:color w:val="000080"/>
        </w:rPr>
        <w:t>2019</w:t>
      </w:r>
      <w:r>
        <w:rPr>
          <w:rFonts w:ascii="LMRoman10-Regular" w:hAnsi="LMRoman10-Regular" w:cs="LMRoman10-Regular"/>
          <w:color w:val="000000"/>
        </w:rPr>
        <w:t>) on page 7) or (2) when using data-driven transformations, using</w:t>
      </w:r>
    </w:p>
    <w:p w14:paraId="431A6B9D" w14:textId="77777777" w:rsidR="006527F6" w:rsidRDefault="006527F6" w:rsidP="006527F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</w:rPr>
      </w:pPr>
      <w:r>
        <w:rPr>
          <w:rFonts w:ascii="LMRoman10-Regular" w:hAnsi="LMRoman10-Regular" w:cs="LMRoman10-Regular"/>
          <w:color w:val="000000"/>
        </w:rPr>
        <w:t>the weights both to select the optimal transformation parameter and for estimating the model</w:t>
      </w:r>
    </w:p>
    <w:p w14:paraId="679F2FFD" w14:textId="77777777" w:rsidR="006527F6" w:rsidRDefault="006527F6" w:rsidP="006527F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</w:rPr>
      </w:pPr>
      <w:r>
        <w:rPr>
          <w:rFonts w:ascii="LMRoman10-Regular" w:hAnsi="LMRoman10-Regular" w:cs="LMRoman10-Regular"/>
          <w:color w:val="000000"/>
        </w:rPr>
        <w:t xml:space="preserve">(cf. step 1 in </w:t>
      </w:r>
      <w:r>
        <w:rPr>
          <w:rFonts w:ascii="LMRoman10-Regular" w:hAnsi="LMRoman10-Regular" w:cs="LMRoman10-Regular"/>
          <w:color w:val="000080"/>
        </w:rPr>
        <w:t xml:space="preserve">Kreutzmann </w:t>
      </w:r>
      <w:r>
        <w:rPr>
          <w:rFonts w:ascii="LMRoman10-Italic" w:hAnsi="LMRoman10-Italic" w:cs="LMRoman10-Italic"/>
          <w:i/>
          <w:iCs/>
          <w:color w:val="000080"/>
        </w:rPr>
        <w:t xml:space="preserve">et al. </w:t>
      </w:r>
      <w:r>
        <w:rPr>
          <w:rFonts w:ascii="LMRoman10-Regular" w:hAnsi="LMRoman10-Regular" w:cs="LMRoman10-Regular"/>
          <w:color w:val="000000"/>
        </w:rPr>
        <w:t>(</w:t>
      </w:r>
      <w:r>
        <w:rPr>
          <w:rFonts w:ascii="LMRoman10-Regular" w:hAnsi="LMRoman10-Regular" w:cs="LMRoman10-Regular"/>
          <w:color w:val="000080"/>
        </w:rPr>
        <w:t>2019</w:t>
      </w:r>
      <w:r>
        <w:rPr>
          <w:rFonts w:ascii="LMRoman10-Regular" w:hAnsi="LMRoman10-Regular" w:cs="LMRoman10-Regular"/>
          <w:color w:val="000000"/>
        </w:rPr>
        <w:t>) on page 7). This selection is now enabled with the</w:t>
      </w:r>
    </w:p>
    <w:p w14:paraId="6100E176" w14:textId="77777777" w:rsidR="006527F6" w:rsidRDefault="006527F6" w:rsidP="006527F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</w:rPr>
      </w:pPr>
      <w:r>
        <w:rPr>
          <w:rFonts w:ascii="LMRoman10-Regular" w:hAnsi="LMRoman10-Regular" w:cs="LMRoman10-Regular"/>
          <w:color w:val="000000"/>
        </w:rPr>
        <w:t xml:space="preserve">argument </w:t>
      </w:r>
      <w:proofErr w:type="spellStart"/>
      <w:r>
        <w:rPr>
          <w:rFonts w:ascii="LMMono10-Regular" w:hAnsi="LMMono10-Regular" w:cs="LMMono10-Regular"/>
          <w:color w:val="000000"/>
        </w:rPr>
        <w:t>weights_type</w:t>
      </w:r>
      <w:proofErr w:type="spellEnd"/>
      <w:r>
        <w:rPr>
          <w:rFonts w:ascii="LMMono10-Regular" w:hAnsi="LMMono10-Regular" w:cs="LMMono10-Regular"/>
          <w:color w:val="000000"/>
        </w:rPr>
        <w:t xml:space="preserve"> </w:t>
      </w:r>
      <w:r>
        <w:rPr>
          <w:rFonts w:ascii="LMRoman10-Regular" w:hAnsi="LMRoman10-Regular" w:cs="LMRoman10-Regular"/>
          <w:color w:val="000000"/>
        </w:rPr>
        <w:t xml:space="preserve">in the </w:t>
      </w:r>
      <w:r>
        <w:rPr>
          <w:rFonts w:ascii="LMRomanDemi10-Regular" w:hAnsi="LMRomanDemi10-Regular" w:cs="LMRomanDemi10-Regular"/>
          <w:color w:val="000000"/>
        </w:rPr>
        <w:t xml:space="preserve">povmap </w:t>
      </w:r>
      <w:r>
        <w:rPr>
          <w:rFonts w:ascii="LMRoman10-Regular" w:hAnsi="LMRoman10-Regular" w:cs="LMRoman10-Regular"/>
          <w:color w:val="000000"/>
        </w:rPr>
        <w:t xml:space="preserve">package. The default </w:t>
      </w:r>
      <w:proofErr w:type="gramStart"/>
      <w:r>
        <w:rPr>
          <w:rFonts w:ascii="LMRoman10-Regular" w:hAnsi="LMRoman10-Regular" w:cs="LMRoman10-Regular"/>
          <w:color w:val="000000"/>
        </w:rPr>
        <w:t>are</w:t>
      </w:r>
      <w:proofErr w:type="gramEnd"/>
      <w:r>
        <w:rPr>
          <w:rFonts w:ascii="LMRoman10-Regular" w:hAnsi="LMRoman10-Regular" w:cs="LMRoman10-Regular"/>
          <w:color w:val="000000"/>
        </w:rPr>
        <w:t xml:space="preserve"> the inclusion of informative</w:t>
      </w:r>
    </w:p>
    <w:p w14:paraId="79D662ED" w14:textId="77777777" w:rsidR="006527F6" w:rsidRDefault="006527F6" w:rsidP="006527F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</w:rPr>
      </w:pPr>
      <w:r>
        <w:rPr>
          <w:rFonts w:ascii="LMRoman10-Regular" w:hAnsi="LMRoman10-Regular" w:cs="LMRoman10-Regular"/>
          <w:color w:val="000000"/>
        </w:rPr>
        <w:t xml:space="preserve">sampling following </w:t>
      </w:r>
      <w:proofErr w:type="spellStart"/>
      <w:r>
        <w:rPr>
          <w:rFonts w:ascii="LMRoman10-Regular" w:hAnsi="LMRoman10-Regular" w:cs="LMRoman10-Regular"/>
          <w:color w:val="000080"/>
        </w:rPr>
        <w:t>Guadarrama</w:t>
      </w:r>
      <w:proofErr w:type="spellEnd"/>
      <w:r>
        <w:rPr>
          <w:rFonts w:ascii="LMRoman10-Regular" w:hAnsi="LMRoman10-Regular" w:cs="LMRoman10-Regular"/>
          <w:color w:val="000080"/>
        </w:rPr>
        <w:t xml:space="preserve"> </w:t>
      </w:r>
      <w:r>
        <w:rPr>
          <w:rFonts w:ascii="LMRoman10-Italic" w:hAnsi="LMRoman10-Italic" w:cs="LMRoman10-Italic"/>
          <w:i/>
          <w:iCs/>
          <w:color w:val="000080"/>
        </w:rPr>
        <w:t xml:space="preserve">et al. </w:t>
      </w:r>
      <w:r>
        <w:rPr>
          <w:rFonts w:ascii="LMRoman10-Regular" w:hAnsi="LMRoman10-Regular" w:cs="LMRoman10-Regular"/>
          <w:color w:val="000000"/>
        </w:rPr>
        <w:t>(</w:t>
      </w:r>
      <w:r>
        <w:rPr>
          <w:rFonts w:ascii="LMRoman10-Regular" w:hAnsi="LMRoman10-Regular" w:cs="LMRoman10-Regular"/>
          <w:color w:val="000080"/>
        </w:rPr>
        <w:t>2018</w:t>
      </w:r>
      <w:r>
        <w:rPr>
          <w:rFonts w:ascii="LMRoman10-Regular" w:hAnsi="LMRoman10-Regular" w:cs="LMRoman10-Regular"/>
          <w:color w:val="000000"/>
        </w:rPr>
        <w:t>) ("</w:t>
      </w:r>
      <w:proofErr w:type="spellStart"/>
      <w:r>
        <w:rPr>
          <w:rFonts w:ascii="LMRoman10-Regular" w:hAnsi="LMRoman10-Regular" w:cs="LMRoman10-Regular"/>
          <w:color w:val="000000"/>
        </w:rPr>
        <w:t>Guadarrama</w:t>
      </w:r>
      <w:proofErr w:type="spellEnd"/>
      <w:r>
        <w:rPr>
          <w:rFonts w:ascii="LMRoman10-Regular" w:hAnsi="LMRoman10-Regular" w:cs="LMRoman10-Regular"/>
          <w:color w:val="000000"/>
        </w:rPr>
        <w:t>"). If "</w:t>
      </w:r>
      <w:proofErr w:type="spellStart"/>
      <w:r>
        <w:rPr>
          <w:rFonts w:ascii="LMRoman10-Regular" w:hAnsi="LMRoman10-Regular" w:cs="LMRoman10-Regular"/>
          <w:color w:val="000000"/>
        </w:rPr>
        <w:t>nlme</w:t>
      </w:r>
      <w:proofErr w:type="spellEnd"/>
      <w:r>
        <w:rPr>
          <w:rFonts w:ascii="LMRoman10-Regular" w:hAnsi="LMRoman10-Regular" w:cs="LMRoman10-Regular"/>
          <w:color w:val="000000"/>
        </w:rPr>
        <w:t>" is selected, weights</w:t>
      </w:r>
    </w:p>
    <w:p w14:paraId="309E0FFD" w14:textId="77777777" w:rsidR="006527F6" w:rsidRDefault="006527F6" w:rsidP="006527F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</w:rPr>
      </w:pPr>
      <w:r>
        <w:rPr>
          <w:rFonts w:ascii="LMRoman10-Regular" w:hAnsi="LMRoman10-Regular" w:cs="LMRoman10-Regular"/>
          <w:color w:val="000000"/>
        </w:rPr>
        <w:t xml:space="preserve">are included within the </w:t>
      </w:r>
      <w:proofErr w:type="spellStart"/>
      <w:r>
        <w:rPr>
          <w:rFonts w:ascii="LMMono10-Regular" w:hAnsi="LMMono10-Regular" w:cs="LMMono10-Regular"/>
          <w:color w:val="000000"/>
        </w:rPr>
        <w:t>lme</w:t>
      </w:r>
      <w:proofErr w:type="spellEnd"/>
      <w:r>
        <w:rPr>
          <w:rFonts w:ascii="LMMono10-Regular" w:hAnsi="LMMono10-Regular" w:cs="LMMono10-Regular"/>
          <w:color w:val="000000"/>
        </w:rPr>
        <w:t xml:space="preserve"> </w:t>
      </w:r>
      <w:r>
        <w:rPr>
          <w:rFonts w:ascii="LMRoman10-Regular" w:hAnsi="LMRoman10-Regular" w:cs="LMRoman10-Regular"/>
          <w:color w:val="000000"/>
        </w:rPr>
        <w:t>function for estimating the linear-mixed model for the EBP. If</w:t>
      </w:r>
    </w:p>
    <w:p w14:paraId="3AD83A59" w14:textId="71C443B0" w:rsidR="006527F6" w:rsidRDefault="006527F6" w:rsidP="006527F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</w:rPr>
      </w:pPr>
      <w:r>
        <w:rPr>
          <w:rFonts w:ascii="LMRoman10-Regular" w:hAnsi="LMRoman10-Regular" w:cs="LMRoman10-Regular"/>
          <w:color w:val="000000"/>
        </w:rPr>
        <w:t>"</w:t>
      </w:r>
      <w:proofErr w:type="spellStart"/>
      <w:proofErr w:type="gramStart"/>
      <w:r>
        <w:rPr>
          <w:rFonts w:ascii="LMRoman10-Regular" w:hAnsi="LMRoman10-Regular" w:cs="LMRoman10-Regular"/>
          <w:color w:val="000000"/>
        </w:rPr>
        <w:t>nlme</w:t>
      </w:r>
      <w:proofErr w:type="gramEnd"/>
      <w:r>
        <w:rPr>
          <w:rFonts w:ascii="LMRoman10-Regular" w:hAnsi="LMRoman10-Regular" w:cs="LMRoman10-Regular"/>
          <w:color w:val="000000"/>
        </w:rPr>
        <w:t>_lambda</w:t>
      </w:r>
      <w:proofErr w:type="spellEnd"/>
      <w:r>
        <w:rPr>
          <w:rFonts w:ascii="LMRoman10-Regular" w:hAnsi="LMRoman10-Regular" w:cs="LMRoman10-Regular"/>
          <w:color w:val="000000"/>
        </w:rPr>
        <w:t xml:space="preserve">" is selected, </w:t>
      </w:r>
      <w:del w:id="8" w:author="David Newhouse" w:date="2023-07-14T10:32:00Z">
        <w:r w:rsidDel="00F01DC2">
          <w:rPr>
            <w:rFonts w:ascii="LMRoman10-Regular" w:hAnsi="LMRoman10-Regular" w:cs="LMRoman10-Regular"/>
            <w:color w:val="000000"/>
          </w:rPr>
          <w:delText>informative sampling is also</w:delText>
        </w:r>
      </w:del>
      <w:ins w:id="9" w:author="David Newhouse" w:date="2023-07-14T10:32:00Z">
        <w:r w:rsidR="00F01DC2">
          <w:rPr>
            <w:rFonts w:ascii="LMRoman10-Regular" w:hAnsi="LMRoman10-Regular" w:cs="LMRoman10-Regular"/>
            <w:color w:val="000000"/>
          </w:rPr>
          <w:t>weights are also</w:t>
        </w:r>
      </w:ins>
      <w:r>
        <w:rPr>
          <w:rFonts w:ascii="LMRoman10-Regular" w:hAnsi="LMRoman10-Regular" w:cs="LMRoman10-Regular"/>
          <w:color w:val="000000"/>
        </w:rPr>
        <w:t xml:space="preserve"> included within the estimation of the</w:t>
      </w:r>
    </w:p>
    <w:p w14:paraId="26666856" w14:textId="5E9FF773" w:rsidR="00530337" w:rsidRDefault="006527F6" w:rsidP="006527F6">
      <w:pPr>
        <w:autoSpaceDE w:val="0"/>
        <w:autoSpaceDN w:val="0"/>
        <w:adjustRightInd w:val="0"/>
        <w:spacing w:after="0" w:line="240" w:lineRule="auto"/>
        <w:rPr>
          <w:ins w:id="10" w:author="David Newhouse" w:date="2023-07-14T09:35:00Z"/>
          <w:rFonts w:ascii="LMRoman10-Regular" w:hAnsi="LMRoman10-Regular" w:cs="LMRoman10-Regular"/>
          <w:color w:val="000000"/>
        </w:rPr>
      </w:pPr>
      <w:r>
        <w:rPr>
          <w:rFonts w:ascii="LMRoman10-Regular" w:hAnsi="LMRoman10-Regular" w:cs="LMRoman10-Regular"/>
          <w:color w:val="000000"/>
        </w:rPr>
        <w:t xml:space="preserve">data-driven parameter for the transformation. </w:t>
      </w:r>
      <w:ins w:id="11" w:author="David Newhouse" w:date="2023-07-14T10:21:00Z">
        <w:r w:rsidR="00474551">
          <w:rPr>
            <w:rFonts w:ascii="LMRoman10-Regular" w:hAnsi="LMRoman10-Regular" w:cs="LMRoman10-Regular"/>
            <w:color w:val="000000"/>
          </w:rPr>
          <w:t>In both cases</w:t>
        </w:r>
        <w:r w:rsidR="00474551">
          <w:rPr>
            <w:rFonts w:ascii="LMRoman10-Regular" w:hAnsi="LMRoman10-Regular" w:cs="LMRoman10-Regular"/>
            <w:color w:val="000000"/>
          </w:rPr>
          <w:t xml:space="preserve">, each </w:t>
        </w:r>
      </w:ins>
      <w:ins w:id="12" w:author="David Newhouse" w:date="2023-07-14T10:22:00Z">
        <w:r w:rsidR="00474551">
          <w:rPr>
            <w:rFonts w:ascii="LMRoman10-Regular" w:hAnsi="LMRoman10-Regular" w:cs="LMRoman10-Regular"/>
            <w:color w:val="000000"/>
          </w:rPr>
          <w:t>residual</w:t>
        </w:r>
      </w:ins>
      <w:ins w:id="13" w:author="David Newhouse" w:date="2023-07-14T10:21:00Z">
        <w:r w:rsidR="00474551">
          <w:rPr>
            <w:rFonts w:ascii="LMRoman10-Regular" w:hAnsi="LMRoman10-Regular" w:cs="LMRoman10-Regular"/>
            <w:color w:val="000000"/>
          </w:rPr>
          <w:t xml:space="preserve"> is assumed to have variance equal to the inverse of the</w:t>
        </w:r>
      </w:ins>
      <w:ins w:id="14" w:author="David Newhouse" w:date="2023-07-14T10:22:00Z">
        <w:r w:rsidR="00474551">
          <w:rPr>
            <w:rFonts w:ascii="LMRoman10-Regular" w:hAnsi="LMRoman10-Regular" w:cs="LMRoman10-Regular"/>
            <w:color w:val="000000"/>
          </w:rPr>
          <w:t xml:space="preserve"> </w:t>
        </w:r>
      </w:ins>
      <w:ins w:id="15" w:author="David Newhouse" w:date="2023-07-14T10:21:00Z">
        <w:r w:rsidR="00474551">
          <w:rPr>
            <w:rFonts w:ascii="LMRoman10-Regular" w:hAnsi="LMRoman10-Regular" w:cs="LMRoman10-Regular"/>
            <w:color w:val="000000"/>
          </w:rPr>
          <w:t>weight</w:t>
        </w:r>
      </w:ins>
      <w:ins w:id="16" w:author="David Newhouse" w:date="2023-07-14T10:22:00Z">
        <w:r w:rsidR="00FE0F1D">
          <w:rPr>
            <w:rFonts w:ascii="LMRoman10-Regular" w:hAnsi="LMRoman10-Regular" w:cs="LMRoman10-Regular"/>
            <w:color w:val="000000"/>
          </w:rPr>
          <w:t xml:space="preserve"> for that o</w:t>
        </w:r>
      </w:ins>
      <w:ins w:id="17" w:author="David Newhouse" w:date="2023-07-14T10:23:00Z">
        <w:r w:rsidR="00FE0F1D">
          <w:rPr>
            <w:rFonts w:ascii="LMRoman10-Regular" w:hAnsi="LMRoman10-Regular" w:cs="LMRoman10-Regular"/>
            <w:color w:val="000000"/>
          </w:rPr>
          <w:t>bservation</w:t>
        </w:r>
      </w:ins>
      <w:ins w:id="18" w:author="David Newhouse" w:date="2023-07-14T10:27:00Z">
        <w:r w:rsidR="006E7190">
          <w:rPr>
            <w:rFonts w:ascii="LMRoman10-Regular" w:hAnsi="LMRoman10-Regular" w:cs="LMRoman10-Regular"/>
            <w:color w:val="000000"/>
          </w:rPr>
          <w:t>, s</w:t>
        </w:r>
        <w:r w:rsidR="007D09DA">
          <w:rPr>
            <w:rFonts w:ascii="LMRoman10-Regular" w:hAnsi="LMRoman10-Regular" w:cs="LMRoman10-Regular"/>
            <w:color w:val="000000"/>
          </w:rPr>
          <w:t xml:space="preserve">o </w:t>
        </w:r>
      </w:ins>
      <w:ins w:id="19" w:author="David Newhouse" w:date="2023-07-14T10:28:00Z">
        <w:r w:rsidR="007D09DA">
          <w:rPr>
            <w:rFonts w:ascii="LMRoman10-Regular" w:hAnsi="LMRoman10-Regular" w:cs="LMRoman10-Regular"/>
            <w:color w:val="000000"/>
          </w:rPr>
          <w:t>that each observation is weighted using</w:t>
        </w:r>
        <w:r w:rsidR="005D4BB5">
          <w:rPr>
            <w:rFonts w:ascii="LMRoman10-Regular" w:hAnsi="LMRoman10-Regular" w:cs="LMRoman10-Regular"/>
            <w:color w:val="000000"/>
          </w:rPr>
          <w:t xml:space="preserve"> its</w:t>
        </w:r>
        <w:r w:rsidR="007D09DA">
          <w:rPr>
            <w:rFonts w:ascii="LMRoman10-Regular" w:hAnsi="LMRoman10-Regular" w:cs="LMRoman10-Regular"/>
            <w:color w:val="000000"/>
          </w:rPr>
          <w:t xml:space="preserve"> specified weight. </w:t>
        </w:r>
      </w:ins>
    </w:p>
    <w:p w14:paraId="6C5FF2C7" w14:textId="77777777" w:rsidR="00530337" w:rsidRDefault="00530337" w:rsidP="006527F6">
      <w:pPr>
        <w:autoSpaceDE w:val="0"/>
        <w:autoSpaceDN w:val="0"/>
        <w:adjustRightInd w:val="0"/>
        <w:spacing w:after="0" w:line="240" w:lineRule="auto"/>
        <w:rPr>
          <w:ins w:id="20" w:author="David Newhouse" w:date="2023-07-14T09:35:00Z"/>
          <w:rFonts w:ascii="LMRoman10-Regular" w:hAnsi="LMRoman10-Regular" w:cs="LMRoman10-Regular"/>
          <w:color w:val="000000"/>
        </w:rPr>
      </w:pPr>
    </w:p>
    <w:p w14:paraId="7F1C7794" w14:textId="0048DAB2" w:rsidR="003F0917" w:rsidRDefault="00E132D1" w:rsidP="006527F6">
      <w:pPr>
        <w:autoSpaceDE w:val="0"/>
        <w:autoSpaceDN w:val="0"/>
        <w:adjustRightInd w:val="0"/>
        <w:spacing w:after="0" w:line="240" w:lineRule="auto"/>
        <w:rPr>
          <w:ins w:id="21" w:author="David Newhouse" w:date="2023-07-14T09:17:00Z"/>
          <w:rFonts w:ascii="LMRoman10-Regular" w:hAnsi="LMRoman10-Regular" w:cs="LMRoman10-Regular"/>
          <w:color w:val="000000"/>
        </w:rPr>
      </w:pPr>
      <w:ins w:id="22" w:author="David Newhouse" w:date="2023-07-14T09:16:00Z">
        <w:r>
          <w:rPr>
            <w:rFonts w:ascii="LMRoman10-Regular" w:hAnsi="LMRoman10-Regular" w:cs="LMRoman10-Regular"/>
            <w:color w:val="000000"/>
          </w:rPr>
          <w:t xml:space="preserve">For all three weight options, </w:t>
        </w:r>
        <w:r w:rsidR="006527F6">
          <w:rPr>
            <w:rFonts w:ascii="LMRoman10-Regular" w:hAnsi="LMRoman10-Regular" w:cs="LMRoman10-Regular"/>
            <w:color w:val="000000"/>
          </w:rPr>
          <w:t>the estimated shrinkage factor take</w:t>
        </w:r>
      </w:ins>
      <w:ins w:id="23" w:author="David Newhouse" w:date="2023-07-14T10:29:00Z">
        <w:r w:rsidR="00E841F1">
          <w:rPr>
            <w:rFonts w:ascii="LMRoman10-Regular" w:hAnsi="LMRoman10-Regular" w:cs="LMRoman10-Regular"/>
            <w:color w:val="000000"/>
          </w:rPr>
          <w:t>s</w:t>
        </w:r>
      </w:ins>
      <w:ins w:id="24" w:author="David Newhouse" w:date="2023-07-14T09:16:00Z">
        <w:r w:rsidR="006527F6">
          <w:rPr>
            <w:rFonts w:ascii="LMRoman10-Regular" w:hAnsi="LMRoman10-Regular" w:cs="LMRoman10-Regular"/>
            <w:color w:val="000000"/>
          </w:rPr>
          <w:t xml:space="preserve"> </w:t>
        </w:r>
      </w:ins>
      <w:ins w:id="25" w:author="David Newhouse" w:date="2023-07-14T09:17:00Z">
        <w:r w:rsidR="003F0917">
          <w:rPr>
            <w:rFonts w:ascii="LMRoman10-Regular" w:hAnsi="LMRoman10-Regular" w:cs="LMRoman10-Regular"/>
            <w:color w:val="000000"/>
          </w:rPr>
          <w:t xml:space="preserve">the </w:t>
        </w:r>
      </w:ins>
      <w:ins w:id="26" w:author="David Newhouse" w:date="2023-07-14T09:16:00Z">
        <w:r>
          <w:rPr>
            <w:rFonts w:ascii="LMRoman10-Regular" w:hAnsi="LMRoman10-Regular" w:cs="LMRoman10-Regular"/>
            <w:color w:val="000000"/>
          </w:rPr>
          <w:t xml:space="preserve">weights </w:t>
        </w:r>
        <w:r w:rsidR="006527F6">
          <w:rPr>
            <w:rFonts w:ascii="LMRoman10-Regular" w:hAnsi="LMRoman10-Regular" w:cs="LMRoman10-Regular"/>
            <w:color w:val="000000"/>
          </w:rPr>
          <w:t xml:space="preserve">into account, using the formula: </w:t>
        </w:r>
      </w:ins>
    </w:p>
    <w:p w14:paraId="7505D712" w14:textId="77777777" w:rsidR="00EA786F" w:rsidRDefault="00EA786F" w:rsidP="006527F6">
      <w:pPr>
        <w:autoSpaceDE w:val="0"/>
        <w:autoSpaceDN w:val="0"/>
        <w:adjustRightInd w:val="0"/>
        <w:spacing w:after="0" w:line="240" w:lineRule="auto"/>
        <w:rPr>
          <w:ins w:id="27" w:author="David Newhouse" w:date="2023-07-14T09:17:00Z"/>
          <w:rFonts w:ascii="LMRoman10-Regular" w:hAnsi="LMRoman10-Regular" w:cs="LMRoman10-Regular"/>
          <w:color w:val="000000"/>
        </w:rPr>
      </w:pPr>
    </w:p>
    <w:p w14:paraId="2B46C2E4" w14:textId="7F996AA2" w:rsidR="00EA786F" w:rsidRDefault="001B0496" w:rsidP="006527F6">
      <w:pPr>
        <w:autoSpaceDE w:val="0"/>
        <w:autoSpaceDN w:val="0"/>
        <w:adjustRightInd w:val="0"/>
        <w:spacing w:after="0" w:line="240" w:lineRule="auto"/>
        <w:rPr>
          <w:ins w:id="28" w:author="David Newhouse" w:date="2023-07-14T09:16:00Z"/>
          <w:rFonts w:ascii="LMRoman10-Regular" w:hAnsi="LMRoman10-Regular" w:cs="LMRoman10-Regular"/>
          <w:color w:val="000000"/>
        </w:rPr>
      </w:pPr>
      <m:oMathPara>
        <m:oMath>
          <m:sSub>
            <m:sSubPr>
              <m:ctrlPr>
                <w:ins w:id="29" w:author="David Newhouse" w:date="2023-07-14T09:20:00Z">
                  <w:rPr>
                    <w:rFonts w:ascii="Cambria Math" w:hAnsi="Cambria Math" w:cs="LMRoman10-Regular"/>
                    <w:i/>
                    <w:color w:val="000000"/>
                  </w:rPr>
                </w:ins>
              </m:ctrlPr>
            </m:sSubPr>
            <m:e>
              <m:r>
                <w:ins w:id="30" w:author="David Newhouse" w:date="2023-07-14T09:20:00Z">
                  <w:rPr>
                    <w:rFonts w:ascii="Cambria Math" w:hAnsi="Cambria Math" w:cs="LMRoman10-Regular"/>
                    <w:color w:val="000000"/>
                  </w:rPr>
                  <m:t>γ</m:t>
                </w:ins>
              </m:r>
            </m:e>
            <m:sub>
              <m:r>
                <w:ins w:id="31" w:author="David Newhouse" w:date="2023-07-14T09:22:00Z">
                  <w:rPr>
                    <w:rFonts w:ascii="Cambria Math" w:hAnsi="Cambria Math" w:cs="LMRoman10-Regular"/>
                    <w:color w:val="000000"/>
                  </w:rPr>
                  <m:t>i</m:t>
                </w:ins>
              </m:r>
            </m:sub>
          </m:sSub>
          <m:r>
            <w:ins w:id="32" w:author="David Newhouse" w:date="2023-07-14T09:22:00Z">
              <w:rPr>
                <w:rFonts w:ascii="Cambria Math" w:hAnsi="Cambria Math" w:cs="LMRoman10-Regular"/>
                <w:color w:val="000000"/>
              </w:rPr>
              <m:t>=</m:t>
            </w:ins>
          </m:r>
          <m:f>
            <m:fPr>
              <m:ctrlPr>
                <w:ins w:id="33" w:author="David Newhouse" w:date="2023-07-14T09:22:00Z">
                  <w:rPr>
                    <w:rFonts w:ascii="Cambria Math" w:hAnsi="Cambria Math" w:cs="LMRoman10-Regular"/>
                    <w:i/>
                    <w:color w:val="000000"/>
                  </w:rPr>
                </w:ins>
              </m:ctrlPr>
            </m:fPr>
            <m:num>
              <m:sSubSup>
                <m:sSubSupPr>
                  <m:ctrlPr>
                    <w:ins w:id="34" w:author="David Newhouse" w:date="2023-07-14T09:23:00Z">
                      <w:rPr>
                        <w:rFonts w:ascii="Cambria Math" w:hAnsi="Cambria Math" w:cs="LMRoman10-Regular"/>
                        <w:i/>
                        <w:color w:val="000000"/>
                      </w:rPr>
                    </w:ins>
                  </m:ctrlPr>
                </m:sSubSupPr>
                <m:e>
                  <m:acc>
                    <m:accPr>
                      <m:ctrlPr>
                        <w:ins w:id="35" w:author="David Newhouse" w:date="2023-07-14T09:23:00Z">
                          <w:rPr>
                            <w:rFonts w:ascii="Cambria Math" w:hAnsi="Cambria Math" w:cs="LMRoman10-Regular"/>
                            <w:i/>
                            <w:color w:val="000000"/>
                          </w:rPr>
                        </w:ins>
                      </m:ctrlPr>
                    </m:accPr>
                    <m:e>
                      <m:r>
                        <w:ins w:id="36" w:author="David Newhouse" w:date="2023-07-14T09:23:00Z">
                          <w:rPr>
                            <w:rFonts w:ascii="Cambria Math" w:hAnsi="Cambria Math" w:cs="LMRoman10-Regular"/>
                            <w:color w:val="000000"/>
                          </w:rPr>
                          <m:t>σ</m:t>
                        </w:ins>
                      </m:r>
                    </m:e>
                  </m:acc>
                </m:e>
                <m:sub>
                  <m:r>
                    <w:ins w:id="37" w:author="David Newhouse" w:date="2023-07-14T09:23:00Z">
                      <w:rPr>
                        <w:rFonts w:ascii="Cambria Math" w:hAnsi="Cambria Math" w:cs="LMRoman10-Regular"/>
                        <w:color w:val="000000"/>
                      </w:rPr>
                      <m:t>u</m:t>
                    </w:ins>
                  </m:r>
                </m:sub>
                <m:sup>
                  <m:r>
                    <w:ins w:id="38" w:author="David Newhouse" w:date="2023-07-14T09:23:00Z">
                      <w:rPr>
                        <w:rFonts w:ascii="Cambria Math" w:hAnsi="Cambria Math" w:cs="LMRoman10-Regular"/>
                        <w:color w:val="000000"/>
                      </w:rPr>
                      <m:t>2</m:t>
                    </w:ins>
                  </m:r>
                </m:sup>
              </m:sSubSup>
            </m:num>
            <m:den>
              <m:sSubSup>
                <m:sSubSupPr>
                  <m:ctrlPr>
                    <w:ins w:id="39" w:author="David Newhouse" w:date="2023-07-14T09:23:00Z">
                      <w:rPr>
                        <w:rFonts w:ascii="Cambria Math" w:hAnsi="Cambria Math" w:cs="LMRoman10-Regular"/>
                        <w:i/>
                        <w:color w:val="000000"/>
                      </w:rPr>
                    </w:ins>
                  </m:ctrlPr>
                </m:sSubSupPr>
                <m:e>
                  <m:acc>
                    <m:accPr>
                      <m:ctrlPr>
                        <w:ins w:id="40" w:author="David Newhouse" w:date="2023-07-14T09:23:00Z">
                          <w:rPr>
                            <w:rFonts w:ascii="Cambria Math" w:hAnsi="Cambria Math" w:cs="LMRoman10-Regular"/>
                            <w:i/>
                            <w:color w:val="000000"/>
                          </w:rPr>
                        </w:ins>
                      </m:ctrlPr>
                    </m:accPr>
                    <m:e>
                      <m:r>
                        <w:ins w:id="41" w:author="David Newhouse" w:date="2023-07-14T09:23:00Z">
                          <w:rPr>
                            <w:rFonts w:ascii="Cambria Math" w:hAnsi="Cambria Math" w:cs="LMRoman10-Regular"/>
                            <w:color w:val="000000"/>
                          </w:rPr>
                          <m:t>σ</m:t>
                        </w:ins>
                      </m:r>
                    </m:e>
                  </m:acc>
                </m:e>
                <m:sub>
                  <m:r>
                    <w:ins w:id="42" w:author="David Newhouse" w:date="2023-07-14T09:23:00Z">
                      <w:rPr>
                        <w:rFonts w:ascii="Cambria Math" w:hAnsi="Cambria Math" w:cs="LMRoman10-Regular"/>
                        <w:color w:val="000000"/>
                      </w:rPr>
                      <m:t>u</m:t>
                    </w:ins>
                  </m:r>
                </m:sub>
                <m:sup>
                  <m:r>
                    <w:ins w:id="43" w:author="David Newhouse" w:date="2023-07-14T09:23:00Z">
                      <w:rPr>
                        <w:rFonts w:ascii="Cambria Math" w:hAnsi="Cambria Math" w:cs="LMRoman10-Regular"/>
                        <w:color w:val="000000"/>
                      </w:rPr>
                      <m:t>2</m:t>
                    </w:ins>
                  </m:r>
                </m:sup>
              </m:sSubSup>
              <m:r>
                <w:ins w:id="44" w:author="David Newhouse" w:date="2023-07-14T09:23:00Z">
                  <w:rPr>
                    <w:rFonts w:ascii="Cambria Math" w:hAnsi="Cambria Math" w:cs="LMRoman10-Regular"/>
                    <w:color w:val="000000"/>
                  </w:rPr>
                  <m:t>+</m:t>
                </w:ins>
              </m:r>
              <m:sSubSup>
                <m:sSubSupPr>
                  <m:ctrlPr>
                    <w:ins w:id="45" w:author="David Newhouse" w:date="2023-07-14T09:24:00Z">
                      <w:rPr>
                        <w:rFonts w:ascii="Cambria Math" w:hAnsi="Cambria Math" w:cs="LMRoman10-Regular"/>
                        <w:i/>
                        <w:color w:val="000000"/>
                      </w:rPr>
                    </w:ins>
                  </m:ctrlPr>
                </m:sSubSupPr>
                <m:e>
                  <m:acc>
                    <m:accPr>
                      <m:ctrlPr>
                        <w:ins w:id="46" w:author="David Newhouse" w:date="2023-07-14T09:24:00Z">
                          <w:rPr>
                            <w:rFonts w:ascii="Cambria Math" w:hAnsi="Cambria Math" w:cs="LMRoman10-Regular"/>
                            <w:i/>
                            <w:color w:val="000000"/>
                          </w:rPr>
                        </w:ins>
                      </m:ctrlPr>
                    </m:accPr>
                    <m:e>
                      <m:r>
                        <w:ins w:id="47" w:author="David Newhouse" w:date="2023-07-14T09:24:00Z">
                          <w:rPr>
                            <w:rFonts w:ascii="Cambria Math" w:hAnsi="Cambria Math" w:cs="LMRoman10-Regular"/>
                            <w:color w:val="000000"/>
                          </w:rPr>
                          <m:t>σ</m:t>
                        </w:ins>
                      </m:r>
                    </m:e>
                  </m:acc>
                </m:e>
                <m:sub>
                  <m:r>
                    <w:ins w:id="48" w:author="David Newhouse" w:date="2023-07-14T09:24:00Z">
                      <w:rPr>
                        <w:rFonts w:ascii="Cambria Math" w:hAnsi="Cambria Math" w:cs="LMRoman10-Regular"/>
                        <w:color w:val="000000"/>
                      </w:rPr>
                      <m:t>ε</m:t>
                    </w:ins>
                  </m:r>
                </m:sub>
                <m:sup>
                  <m:r>
                    <w:ins w:id="49" w:author="David Newhouse" w:date="2023-07-14T09:24:00Z">
                      <w:rPr>
                        <w:rFonts w:ascii="Cambria Math" w:hAnsi="Cambria Math" w:cs="LMRoman10-Regular"/>
                        <w:color w:val="000000"/>
                      </w:rPr>
                      <m:t>2</m:t>
                    </w:ins>
                  </m:r>
                </m:sup>
              </m:sSubSup>
              <m:f>
                <m:fPr>
                  <m:ctrlPr>
                    <w:ins w:id="50" w:author="David Newhouse" w:date="2023-07-14T09:25:00Z">
                      <w:rPr>
                        <w:rFonts w:ascii="Cambria Math" w:hAnsi="Cambria Math" w:cs="LMRoman10-Regular"/>
                        <w:i/>
                        <w:color w:val="000000"/>
                      </w:rPr>
                    </w:ins>
                  </m:ctrlPr>
                </m:fPr>
                <m:num>
                  <m:nary>
                    <m:naryPr>
                      <m:chr m:val="∑"/>
                      <m:limLoc m:val="undOvr"/>
                      <m:supHide m:val="1"/>
                      <m:ctrlPr>
                        <w:ins w:id="51" w:author="David Newhouse" w:date="2023-07-14T09:25:00Z">
                          <w:rPr>
                            <w:rFonts w:ascii="Cambria Math" w:hAnsi="Cambria Math" w:cs="LMRoman10-Regular"/>
                            <w:i/>
                            <w:color w:val="000000"/>
                          </w:rPr>
                        </w:ins>
                      </m:ctrlPr>
                    </m:naryPr>
                    <m:sub>
                      <m:r>
                        <w:ins w:id="52" w:author="David Newhouse" w:date="2023-07-14T09:26:00Z">
                          <w:rPr>
                            <w:rFonts w:ascii="Cambria Math" w:hAnsi="Cambria Math" w:cs="LMRoman10-Regular"/>
                            <w:color w:val="000000"/>
                          </w:rPr>
                          <m:t>j∈i</m:t>
                        </w:ins>
                      </m:r>
                    </m:sub>
                    <m:sup/>
                    <m:e>
                      <m:sSubSup>
                        <m:sSubSupPr>
                          <m:ctrlPr>
                            <w:ins w:id="53" w:author="David Newhouse" w:date="2023-07-14T09:27:00Z">
                              <w:rPr>
                                <w:rFonts w:ascii="Cambria Math" w:hAnsi="Cambria Math" w:cs="LMRoman10-Regular"/>
                                <w:i/>
                                <w:color w:val="000000"/>
                              </w:rPr>
                            </w:ins>
                          </m:ctrlPr>
                        </m:sSubSupPr>
                        <m:e>
                          <m:r>
                            <w:ins w:id="54" w:author="David Newhouse" w:date="2023-07-14T09:27:00Z">
                              <w:rPr>
                                <w:rFonts w:ascii="Cambria Math" w:hAnsi="Cambria Math" w:cs="LMRoman10-Regular"/>
                                <w:color w:val="000000"/>
                              </w:rPr>
                              <m:t>w</m:t>
                            </w:ins>
                          </m:r>
                        </m:e>
                        <m:sub>
                          <m:r>
                            <w:ins w:id="55" w:author="David Newhouse" w:date="2023-07-14T09:28:00Z">
                              <w:rPr>
                                <w:rFonts w:ascii="Cambria Math" w:hAnsi="Cambria Math" w:cs="LMRoman10-Regular"/>
                                <w:color w:val="000000"/>
                              </w:rPr>
                              <m:t>j</m:t>
                            </w:ins>
                          </m:r>
                        </m:sub>
                        <m:sup>
                          <m:r>
                            <w:ins w:id="56" w:author="David Newhouse" w:date="2023-07-14T09:27:00Z">
                              <w:rPr>
                                <w:rFonts w:ascii="Cambria Math" w:hAnsi="Cambria Math" w:cs="LMRoman10-Regular"/>
                                <w:color w:val="000000"/>
                              </w:rPr>
                              <m:t>2</m:t>
                            </w:ins>
                          </m:r>
                        </m:sup>
                      </m:sSubSup>
                    </m:e>
                  </m:nary>
                </m:num>
                <m:den>
                  <m:sSup>
                    <m:sSupPr>
                      <m:ctrlPr>
                        <w:ins w:id="57" w:author="David Newhouse" w:date="2023-07-14T09:28:00Z">
                          <w:rPr>
                            <w:rFonts w:ascii="Cambria Math" w:hAnsi="Cambria Math" w:cs="LMRoman10-Regular"/>
                            <w:i/>
                            <w:color w:val="000000"/>
                          </w:rPr>
                        </w:ins>
                      </m:ctrlPr>
                    </m:sSupPr>
                    <m:e>
                      <m:d>
                        <m:dPr>
                          <m:ctrlPr>
                            <w:ins w:id="58" w:author="David Newhouse" w:date="2023-07-14T09:28:00Z">
                              <w:rPr>
                                <w:rFonts w:ascii="Cambria Math" w:hAnsi="Cambria Math" w:cs="LMRoman10-Regular"/>
                                <w:i/>
                                <w:color w:val="000000"/>
                              </w:rPr>
                            </w:ins>
                          </m:ctrlPr>
                        </m:dPr>
                        <m:e>
                          <m:nary>
                            <m:naryPr>
                              <m:chr m:val="∑"/>
                              <m:limLoc m:val="undOvr"/>
                              <m:supHide m:val="1"/>
                              <m:ctrlPr>
                                <w:ins w:id="59" w:author="David Newhouse" w:date="2023-07-14T09:28:00Z">
                                  <w:rPr>
                                    <w:rFonts w:ascii="Cambria Math" w:hAnsi="Cambria Math" w:cs="LMRoman10-Regular"/>
                                    <w:i/>
                                    <w:color w:val="000000"/>
                                  </w:rPr>
                                </w:ins>
                              </m:ctrlPr>
                            </m:naryPr>
                            <m:sub>
                              <m:r>
                                <w:ins w:id="60" w:author="David Newhouse" w:date="2023-07-14T09:28:00Z">
                                  <w:rPr>
                                    <w:rFonts w:ascii="Cambria Math" w:hAnsi="Cambria Math" w:cs="LMRoman10-Regular"/>
                                    <w:color w:val="000000"/>
                                  </w:rPr>
                                  <m:t>j∈i</m:t>
                                </w:ins>
                              </m:r>
                            </m:sub>
                            <m:sup/>
                            <m:e>
                              <m:sSub>
                                <m:sSubPr>
                                  <m:ctrlPr>
                                    <w:ins w:id="61" w:author="David Newhouse" w:date="2023-07-14T09:28:00Z">
                                      <w:rPr>
                                        <w:rFonts w:ascii="Cambria Math" w:hAnsi="Cambria Math" w:cs="LMRoman10-Regular"/>
                                        <w:i/>
                                        <w:color w:val="000000"/>
                                      </w:rPr>
                                    </w:ins>
                                  </m:ctrlPr>
                                </m:sSubPr>
                                <m:e>
                                  <m:r>
                                    <w:ins w:id="62" w:author="David Newhouse" w:date="2023-07-14T09:28:00Z">
                                      <w:rPr>
                                        <w:rFonts w:ascii="Cambria Math" w:hAnsi="Cambria Math" w:cs="LMRoman10-Regular"/>
                                        <w:color w:val="000000"/>
                                      </w:rPr>
                                      <m:t>w</m:t>
                                    </w:ins>
                                  </m:r>
                                </m:e>
                                <m:sub>
                                  <m:r>
                                    <w:ins w:id="63" w:author="David Newhouse" w:date="2023-07-14T09:28:00Z">
                                      <w:rPr>
                                        <w:rFonts w:ascii="Cambria Math" w:hAnsi="Cambria Math" w:cs="LMRoman10-Regular"/>
                                        <w:color w:val="000000"/>
                                      </w:rPr>
                                      <m:t>j</m:t>
                                    </w:ins>
                                  </m:r>
                                </m:sub>
                              </m:sSub>
                            </m:e>
                          </m:nary>
                        </m:e>
                      </m:d>
                    </m:e>
                    <m:sup>
                      <m:r>
                        <w:ins w:id="64" w:author="David Newhouse" w:date="2023-07-14T09:28:00Z">
                          <w:rPr>
                            <w:rFonts w:ascii="Cambria Math" w:hAnsi="Cambria Math" w:cs="LMRoman10-Regular"/>
                            <w:color w:val="000000"/>
                          </w:rPr>
                          <m:t>2</m:t>
                        </w:ins>
                      </m:r>
                    </m:sup>
                  </m:sSup>
                </m:den>
              </m:f>
            </m:den>
          </m:f>
        </m:oMath>
      </m:oMathPara>
    </w:p>
    <w:p w14:paraId="59129543" w14:textId="77777777" w:rsidR="006527F6" w:rsidRDefault="006527F6" w:rsidP="006527F6">
      <w:pPr>
        <w:autoSpaceDE w:val="0"/>
        <w:autoSpaceDN w:val="0"/>
        <w:adjustRightInd w:val="0"/>
        <w:spacing w:after="0" w:line="240" w:lineRule="auto"/>
        <w:rPr>
          <w:ins w:id="65" w:author="David Newhouse" w:date="2023-07-14T09:16:00Z"/>
          <w:rFonts w:ascii="LMRoman10-Regular" w:hAnsi="LMRoman10-Regular" w:cs="LMRoman10-Regular"/>
          <w:color w:val="000000"/>
        </w:rPr>
      </w:pPr>
    </w:p>
    <w:p w14:paraId="0CB7CE55" w14:textId="4540E389" w:rsidR="006527F6" w:rsidRDefault="0061024E" w:rsidP="006527F6">
      <w:pPr>
        <w:autoSpaceDE w:val="0"/>
        <w:autoSpaceDN w:val="0"/>
        <w:adjustRightInd w:val="0"/>
        <w:spacing w:after="0" w:line="240" w:lineRule="auto"/>
        <w:rPr>
          <w:ins w:id="66" w:author="David Newhouse" w:date="2023-07-14T09:30:00Z"/>
          <w:rFonts w:ascii="LMRoman10-Regular" w:eastAsiaTheme="minorEastAsia" w:hAnsi="LMRoman10-Regular" w:cs="LMRoman10-Regular"/>
          <w:color w:val="000000"/>
        </w:rPr>
      </w:pPr>
      <w:ins w:id="67" w:author="David Newhouse" w:date="2023-07-14T09:29:00Z">
        <w:r>
          <w:rPr>
            <w:rFonts w:ascii="LMRoman10-Regular" w:hAnsi="LMRoman10-Regular" w:cs="LMRoman10-Regular"/>
            <w:color w:val="000000"/>
          </w:rPr>
          <w:t xml:space="preserve">where </w:t>
        </w:r>
      </w:ins>
      <m:oMath>
        <m:sSubSup>
          <m:sSubSupPr>
            <m:ctrlPr>
              <w:ins w:id="68" w:author="David Newhouse" w:date="2023-07-14T09:29:00Z">
                <w:rPr>
                  <w:rFonts w:ascii="Cambria Math" w:hAnsi="Cambria Math" w:cs="LMRoman10-Regular"/>
                  <w:i/>
                  <w:color w:val="000000"/>
                </w:rPr>
              </w:ins>
            </m:ctrlPr>
          </m:sSubSupPr>
          <m:e>
            <m:acc>
              <m:accPr>
                <m:ctrlPr>
                  <w:ins w:id="69" w:author="David Newhouse" w:date="2023-07-14T09:29:00Z">
                    <w:rPr>
                      <w:rFonts w:ascii="Cambria Math" w:hAnsi="Cambria Math" w:cs="LMRoman10-Regular"/>
                      <w:i/>
                      <w:color w:val="000000"/>
                    </w:rPr>
                  </w:ins>
                </m:ctrlPr>
              </m:accPr>
              <m:e>
                <m:r>
                  <w:ins w:id="70" w:author="David Newhouse" w:date="2023-07-14T09:29:00Z">
                    <w:rPr>
                      <w:rFonts w:ascii="Cambria Math" w:hAnsi="Cambria Math" w:cs="LMRoman10-Regular"/>
                      <w:color w:val="000000"/>
                    </w:rPr>
                    <m:t>σ</m:t>
                  </w:ins>
                </m:r>
              </m:e>
            </m:acc>
          </m:e>
          <m:sub>
            <m:r>
              <w:ins w:id="71" w:author="David Newhouse" w:date="2023-07-14T09:29:00Z">
                <w:rPr>
                  <w:rFonts w:ascii="Cambria Math" w:hAnsi="Cambria Math" w:cs="LMRoman10-Regular"/>
                  <w:color w:val="000000"/>
                </w:rPr>
                <m:t>u</m:t>
              </w:ins>
            </m:r>
          </m:sub>
          <m:sup>
            <m:r>
              <w:ins w:id="72" w:author="David Newhouse" w:date="2023-07-14T09:29:00Z">
                <w:rPr>
                  <w:rFonts w:ascii="Cambria Math" w:hAnsi="Cambria Math" w:cs="LMRoman10-Regular"/>
                  <w:color w:val="000000"/>
                </w:rPr>
                <m:t>2</m:t>
              </w:ins>
            </m:r>
          </m:sup>
        </m:sSubSup>
      </m:oMath>
      <w:ins w:id="73" w:author="David Newhouse" w:date="2023-07-14T09:29:00Z">
        <w:r>
          <w:rPr>
            <w:rFonts w:ascii="LMRoman10-Regular" w:eastAsiaTheme="minorEastAsia" w:hAnsi="LMRoman10-Regular" w:cs="LMRoman10-Regular"/>
            <w:color w:val="000000"/>
          </w:rPr>
          <w:t xml:space="preserve"> and </w:t>
        </w:r>
      </w:ins>
      <m:oMath>
        <m:sSubSup>
          <m:sSubSupPr>
            <m:ctrlPr>
              <w:ins w:id="74" w:author="David Newhouse" w:date="2023-07-14T09:29:00Z">
                <w:rPr>
                  <w:rFonts w:ascii="Cambria Math" w:hAnsi="Cambria Math" w:cs="LMRoman10-Regular"/>
                  <w:i/>
                  <w:color w:val="000000"/>
                </w:rPr>
              </w:ins>
            </m:ctrlPr>
          </m:sSubSupPr>
          <m:e>
            <m:acc>
              <m:accPr>
                <m:ctrlPr>
                  <w:ins w:id="75" w:author="David Newhouse" w:date="2023-07-14T09:29:00Z">
                    <w:rPr>
                      <w:rFonts w:ascii="Cambria Math" w:hAnsi="Cambria Math" w:cs="LMRoman10-Regular"/>
                      <w:i/>
                      <w:color w:val="000000"/>
                    </w:rPr>
                  </w:ins>
                </m:ctrlPr>
              </m:accPr>
              <m:e>
                <m:r>
                  <w:ins w:id="76" w:author="David Newhouse" w:date="2023-07-14T09:29:00Z">
                    <w:rPr>
                      <w:rFonts w:ascii="Cambria Math" w:hAnsi="Cambria Math" w:cs="LMRoman10-Regular"/>
                      <w:color w:val="000000"/>
                    </w:rPr>
                    <m:t>σ</m:t>
                  </w:ins>
                </m:r>
              </m:e>
            </m:acc>
          </m:e>
          <m:sub>
            <m:r>
              <w:ins w:id="77" w:author="David Newhouse" w:date="2023-07-14T09:29:00Z">
                <w:rPr>
                  <w:rFonts w:ascii="Cambria Math" w:hAnsi="Cambria Math" w:cs="LMRoman10-Regular"/>
                  <w:color w:val="000000"/>
                </w:rPr>
                <m:t>ε</m:t>
              </w:ins>
            </m:r>
          </m:sub>
          <m:sup>
            <m:r>
              <w:ins w:id="78" w:author="David Newhouse" w:date="2023-07-14T09:29:00Z">
                <w:rPr>
                  <w:rFonts w:ascii="Cambria Math" w:hAnsi="Cambria Math" w:cs="LMRoman10-Regular"/>
                  <w:color w:val="000000"/>
                </w:rPr>
                <m:t>2</m:t>
              </w:ins>
            </m:r>
          </m:sup>
        </m:sSubSup>
      </m:oMath>
      <w:ins w:id="79" w:author="David Newhouse" w:date="2023-07-14T09:29:00Z">
        <w:r>
          <w:rPr>
            <w:rFonts w:ascii="LMRoman10-Regular" w:eastAsiaTheme="minorEastAsia" w:hAnsi="LMRoman10-Regular" w:cs="LMRoman10-Regular"/>
            <w:color w:val="000000"/>
          </w:rPr>
          <w:t xml:space="preserve"> are the  estimated variances of the area effect and idiosyncratic error term</w:t>
        </w:r>
      </w:ins>
      <w:ins w:id="80" w:author="David Newhouse" w:date="2023-07-14T09:30:00Z">
        <w:r w:rsidR="00B2576E">
          <w:rPr>
            <w:rFonts w:ascii="LMRoman10-Regular" w:eastAsiaTheme="minorEastAsia" w:hAnsi="LMRoman10-Regular" w:cs="LMRoman10-Regular"/>
            <w:color w:val="000000"/>
          </w:rPr>
          <w:t xml:space="preserve">, and </w:t>
        </w:r>
      </w:ins>
      <m:oMath>
        <m:sSub>
          <m:sSubPr>
            <m:ctrlPr>
              <w:ins w:id="81" w:author="David Newhouse" w:date="2023-07-14T09:30:00Z">
                <w:rPr>
                  <w:rFonts w:ascii="Cambria Math" w:hAnsi="Cambria Math" w:cs="LMRoman10-Regular"/>
                  <w:i/>
                  <w:color w:val="000000"/>
                </w:rPr>
              </w:ins>
            </m:ctrlPr>
          </m:sSubPr>
          <m:e>
            <m:r>
              <w:ins w:id="82" w:author="David Newhouse" w:date="2023-07-14T09:30:00Z">
                <w:rPr>
                  <w:rFonts w:ascii="Cambria Math" w:hAnsi="Cambria Math" w:cs="LMRoman10-Regular"/>
                  <w:color w:val="000000"/>
                </w:rPr>
                <m:t>w</m:t>
              </w:ins>
            </m:r>
          </m:e>
          <m:sub>
            <m:r>
              <w:ins w:id="83" w:author="David Newhouse" w:date="2023-07-14T09:30:00Z">
                <w:rPr>
                  <w:rFonts w:ascii="Cambria Math" w:hAnsi="Cambria Math" w:cs="LMRoman10-Regular"/>
                  <w:color w:val="000000"/>
                </w:rPr>
                <m:t>j</m:t>
              </w:ins>
            </m:r>
          </m:sub>
        </m:sSub>
      </m:oMath>
      <w:ins w:id="84" w:author="David Newhouse" w:date="2023-07-14T09:30:00Z">
        <w:r w:rsidR="00B2576E">
          <w:rPr>
            <w:rFonts w:ascii="LMRoman10-Regular" w:eastAsiaTheme="minorEastAsia" w:hAnsi="LMRoman10-Regular" w:cs="LMRoman10-Regular"/>
            <w:color w:val="000000"/>
          </w:rPr>
          <w:t xml:space="preserve"> is the weight assigned to unit j</w:t>
        </w:r>
        <w:r w:rsidR="00D258B6">
          <w:rPr>
            <w:rFonts w:ascii="LMRoman10-Regular" w:eastAsiaTheme="minorEastAsia" w:hAnsi="LMRoman10-Regular" w:cs="LMRoman10-Regular"/>
            <w:color w:val="000000"/>
          </w:rPr>
          <w:t xml:space="preserve"> located in </w:t>
        </w:r>
      </w:ins>
      <w:ins w:id="85" w:author="David Newhouse" w:date="2023-07-14T09:32:00Z">
        <w:r w:rsidR="00C738DA">
          <w:rPr>
            <w:rFonts w:ascii="LMRoman10-Regular" w:eastAsiaTheme="minorEastAsia" w:hAnsi="LMRoman10-Regular" w:cs="LMRoman10-Regular"/>
            <w:color w:val="000000"/>
          </w:rPr>
          <w:t xml:space="preserve">target area </w:t>
        </w:r>
      </w:ins>
      <w:ins w:id="86" w:author="David Newhouse" w:date="2023-07-14T09:30:00Z">
        <w:r w:rsidR="00D258B6">
          <w:rPr>
            <w:rFonts w:ascii="LMRoman10-Regular" w:eastAsiaTheme="minorEastAsia" w:hAnsi="LMRoman10-Regular" w:cs="LMRoman10-Regular"/>
            <w:color w:val="000000"/>
          </w:rPr>
          <w:t>i</w:t>
        </w:r>
        <w:r w:rsidR="00B2576E">
          <w:rPr>
            <w:rFonts w:ascii="LMRoman10-Regular" w:eastAsiaTheme="minorEastAsia" w:hAnsi="LMRoman10-Regular" w:cs="LMRoman10-Regular"/>
            <w:color w:val="000000"/>
          </w:rPr>
          <w:t xml:space="preserve">. </w:t>
        </w:r>
      </w:ins>
      <w:ins w:id="87" w:author="David Newhouse" w:date="2023-07-14T09:29:00Z">
        <w:r>
          <w:rPr>
            <w:rFonts w:ascii="LMRoman10-Regular" w:eastAsiaTheme="minorEastAsia" w:hAnsi="LMRoman10-Regular" w:cs="LMRoman10-Regular"/>
            <w:color w:val="000000"/>
          </w:rPr>
          <w:t xml:space="preserve">When there are no weights </w:t>
        </w:r>
      </w:ins>
      <w:ins w:id="88" w:author="David Newhouse" w:date="2023-07-14T10:32:00Z">
        <w:r w:rsidR="00B90BC7">
          <w:rPr>
            <w:rFonts w:ascii="LMRoman10-Regular" w:eastAsiaTheme="minorEastAsia" w:hAnsi="LMRoman10-Regular" w:cs="LMRoman10-Regular"/>
            <w:color w:val="000000"/>
          </w:rPr>
          <w:t>specified</w:t>
        </w:r>
      </w:ins>
      <w:ins w:id="89" w:author="David Newhouse" w:date="2023-07-14T09:30:00Z">
        <w:r w:rsidR="00B2576E">
          <w:rPr>
            <w:rFonts w:ascii="LMRoman10-Regular" w:eastAsiaTheme="minorEastAsia" w:hAnsi="LMRoman10-Regular" w:cs="LMRoman10-Regular"/>
            <w:color w:val="000000"/>
          </w:rPr>
          <w:t>,</w:t>
        </w:r>
      </w:ins>
      <w:ins w:id="90" w:author="David Newhouse" w:date="2023-07-14T09:31:00Z">
        <w:r w:rsidR="00C738DA">
          <w:rPr>
            <w:rFonts w:ascii="LMRoman10-Regular" w:eastAsiaTheme="minorEastAsia" w:hAnsi="LMRoman10-Regular" w:cs="LMRoman10-Regular"/>
            <w:color w:val="000000"/>
          </w:rPr>
          <w:t xml:space="preserve"> </w:t>
        </w:r>
      </w:ins>
      <m:oMath>
        <m:sSub>
          <m:sSubPr>
            <m:ctrlPr>
              <w:ins w:id="91" w:author="David Newhouse" w:date="2023-07-14T09:31:00Z">
                <w:rPr>
                  <w:rFonts w:ascii="Cambria Math" w:hAnsi="Cambria Math" w:cs="LMRoman10-Regular"/>
                  <w:i/>
                  <w:color w:val="000000"/>
                </w:rPr>
              </w:ins>
            </m:ctrlPr>
          </m:sSubPr>
          <m:e>
            <m:r>
              <w:ins w:id="92" w:author="David Newhouse" w:date="2023-07-14T09:31:00Z">
                <w:rPr>
                  <w:rFonts w:ascii="Cambria Math" w:hAnsi="Cambria Math" w:cs="LMRoman10-Regular"/>
                  <w:color w:val="000000"/>
                </w:rPr>
                <m:t>w</m:t>
              </w:ins>
            </m:r>
          </m:e>
          <m:sub>
            <m:r>
              <w:ins w:id="93" w:author="David Newhouse" w:date="2023-07-14T09:31:00Z">
                <w:rPr>
                  <w:rFonts w:ascii="Cambria Math" w:hAnsi="Cambria Math" w:cs="LMRoman10-Regular"/>
                  <w:color w:val="000000"/>
                </w:rPr>
                <m:t>j</m:t>
              </w:ins>
            </m:r>
          </m:sub>
        </m:sSub>
      </m:oMath>
      <w:ins w:id="94" w:author="David Newhouse" w:date="2023-07-14T09:31:00Z">
        <w:r w:rsidR="00C738DA">
          <w:rPr>
            <w:rFonts w:ascii="LMRoman10-Regular" w:eastAsiaTheme="minorEastAsia" w:hAnsi="LMRoman10-Regular" w:cs="LMRoman10-Regular"/>
            <w:color w:val="000000"/>
          </w:rPr>
          <w:t xml:space="preserve">=1 </w:t>
        </w:r>
      </w:ins>
      <w:ins w:id="95" w:author="David Newhouse" w:date="2023-07-14T09:32:00Z">
        <w:r w:rsidR="00C738DA">
          <w:rPr>
            <w:rFonts w:ascii="LMRoman10-Regular" w:eastAsiaTheme="minorEastAsia" w:hAnsi="LMRoman10-Regular" w:cs="LMRoman10-Regular"/>
            <w:color w:val="000000"/>
          </w:rPr>
          <w:t>for all j,</w:t>
        </w:r>
      </w:ins>
      <w:ins w:id="96" w:author="David Newhouse" w:date="2023-07-14T09:33:00Z">
        <w:r w:rsidR="003070B6">
          <w:rPr>
            <w:rFonts w:ascii="LMRoman10-Regular" w:eastAsiaTheme="minorEastAsia" w:hAnsi="LMRoman10-Regular" w:cs="LMRoman10-Regular"/>
            <w:color w:val="000000"/>
          </w:rPr>
          <w:t xml:space="preserve"> </w:t>
        </w:r>
      </w:ins>
      <w:ins w:id="97" w:author="David Newhouse" w:date="2023-07-14T09:32:00Z">
        <w:r w:rsidR="00C738DA">
          <w:rPr>
            <w:rFonts w:ascii="LMRoman10-Regular" w:eastAsiaTheme="minorEastAsia" w:hAnsi="LMRoman10-Regular" w:cs="LMRoman10-Regular"/>
            <w:color w:val="000000"/>
          </w:rPr>
          <w:t xml:space="preserve">and </w:t>
        </w:r>
      </w:ins>
      <w:ins w:id="98" w:author="David Newhouse" w:date="2023-07-14T09:35:00Z">
        <w:r w:rsidR="00A52B43">
          <w:rPr>
            <w:rFonts w:ascii="LMRoman10-Regular" w:eastAsiaTheme="minorEastAsia" w:hAnsi="LMRoman10-Regular" w:cs="LMRoman10-Regular"/>
            <w:color w:val="000000"/>
          </w:rPr>
          <w:t xml:space="preserve">this reduces to: </w:t>
        </w:r>
      </w:ins>
    </w:p>
    <w:p w14:paraId="2E28F586" w14:textId="62464E6D" w:rsidR="00D258B6" w:rsidRDefault="00D258B6" w:rsidP="00D258B6">
      <w:pPr>
        <w:autoSpaceDE w:val="0"/>
        <w:autoSpaceDN w:val="0"/>
        <w:adjustRightInd w:val="0"/>
        <w:spacing w:after="0" w:line="240" w:lineRule="auto"/>
        <w:rPr>
          <w:ins w:id="99" w:author="David Newhouse" w:date="2023-07-14T09:30:00Z"/>
          <w:rFonts w:ascii="LMRoman10-Regular" w:hAnsi="LMRoman10-Regular" w:cs="LMRoman10-Regular"/>
          <w:color w:val="000000"/>
        </w:rPr>
      </w:pPr>
      <m:oMathPara>
        <m:oMath>
          <m:sSub>
            <m:sSubPr>
              <m:ctrlPr>
                <w:ins w:id="100" w:author="David Newhouse" w:date="2023-07-14T09:30:00Z">
                  <w:rPr>
                    <w:rFonts w:ascii="Cambria Math" w:hAnsi="Cambria Math" w:cs="LMRoman10-Regular"/>
                    <w:i/>
                    <w:color w:val="000000"/>
                  </w:rPr>
                </w:ins>
              </m:ctrlPr>
            </m:sSubPr>
            <m:e>
              <m:r>
                <w:ins w:id="101" w:author="David Newhouse" w:date="2023-07-14T09:30:00Z">
                  <w:rPr>
                    <w:rFonts w:ascii="Cambria Math" w:hAnsi="Cambria Math" w:cs="LMRoman10-Regular"/>
                    <w:color w:val="000000"/>
                  </w:rPr>
                  <m:t>γ</m:t>
                </w:ins>
              </m:r>
            </m:e>
            <m:sub>
              <m:r>
                <w:ins w:id="102" w:author="David Newhouse" w:date="2023-07-14T09:30:00Z">
                  <w:rPr>
                    <w:rFonts w:ascii="Cambria Math" w:hAnsi="Cambria Math" w:cs="LMRoman10-Regular"/>
                    <w:color w:val="000000"/>
                  </w:rPr>
                  <m:t>i</m:t>
                </w:ins>
              </m:r>
            </m:sub>
          </m:sSub>
          <m:r>
            <w:ins w:id="103" w:author="David Newhouse" w:date="2023-07-14T09:30:00Z">
              <w:rPr>
                <w:rFonts w:ascii="Cambria Math" w:hAnsi="Cambria Math" w:cs="LMRoman10-Regular"/>
                <w:color w:val="000000"/>
              </w:rPr>
              <m:t>=</m:t>
            </w:ins>
          </m:r>
          <m:f>
            <m:fPr>
              <m:ctrlPr>
                <w:ins w:id="104" w:author="David Newhouse" w:date="2023-07-14T09:30:00Z">
                  <w:rPr>
                    <w:rFonts w:ascii="Cambria Math" w:hAnsi="Cambria Math" w:cs="LMRoman10-Regular"/>
                    <w:i/>
                    <w:color w:val="000000"/>
                  </w:rPr>
                </w:ins>
              </m:ctrlPr>
            </m:fPr>
            <m:num>
              <m:sSubSup>
                <m:sSubSupPr>
                  <m:ctrlPr>
                    <w:ins w:id="105" w:author="David Newhouse" w:date="2023-07-14T09:30:00Z">
                      <w:rPr>
                        <w:rFonts w:ascii="Cambria Math" w:hAnsi="Cambria Math" w:cs="LMRoman10-Regular"/>
                        <w:i/>
                        <w:color w:val="000000"/>
                      </w:rPr>
                    </w:ins>
                  </m:ctrlPr>
                </m:sSubSupPr>
                <m:e>
                  <m:acc>
                    <m:accPr>
                      <m:ctrlPr>
                        <w:ins w:id="106" w:author="David Newhouse" w:date="2023-07-14T09:30:00Z">
                          <w:rPr>
                            <w:rFonts w:ascii="Cambria Math" w:hAnsi="Cambria Math" w:cs="LMRoman10-Regular"/>
                            <w:i/>
                            <w:color w:val="000000"/>
                          </w:rPr>
                        </w:ins>
                      </m:ctrlPr>
                    </m:accPr>
                    <m:e>
                      <m:r>
                        <w:ins w:id="107" w:author="David Newhouse" w:date="2023-07-14T09:30:00Z">
                          <w:rPr>
                            <w:rFonts w:ascii="Cambria Math" w:hAnsi="Cambria Math" w:cs="LMRoman10-Regular"/>
                            <w:color w:val="000000"/>
                          </w:rPr>
                          <m:t>σ</m:t>
                        </w:ins>
                      </m:r>
                    </m:e>
                  </m:acc>
                </m:e>
                <m:sub>
                  <m:r>
                    <w:ins w:id="108" w:author="David Newhouse" w:date="2023-07-14T09:30:00Z">
                      <w:rPr>
                        <w:rFonts w:ascii="Cambria Math" w:hAnsi="Cambria Math" w:cs="LMRoman10-Regular"/>
                        <w:color w:val="000000"/>
                      </w:rPr>
                      <m:t>u</m:t>
                    </w:ins>
                  </m:r>
                </m:sub>
                <m:sup>
                  <m:r>
                    <w:ins w:id="109" w:author="David Newhouse" w:date="2023-07-14T09:30:00Z">
                      <w:rPr>
                        <w:rFonts w:ascii="Cambria Math" w:hAnsi="Cambria Math" w:cs="LMRoman10-Regular"/>
                        <w:color w:val="000000"/>
                      </w:rPr>
                      <m:t>2</m:t>
                    </w:ins>
                  </m:r>
                </m:sup>
              </m:sSubSup>
            </m:num>
            <m:den>
              <m:sSubSup>
                <m:sSubSupPr>
                  <m:ctrlPr>
                    <w:ins w:id="110" w:author="David Newhouse" w:date="2023-07-14T09:30:00Z">
                      <w:rPr>
                        <w:rFonts w:ascii="Cambria Math" w:hAnsi="Cambria Math" w:cs="LMRoman10-Regular"/>
                        <w:i/>
                        <w:color w:val="000000"/>
                      </w:rPr>
                    </w:ins>
                  </m:ctrlPr>
                </m:sSubSupPr>
                <m:e>
                  <m:acc>
                    <m:accPr>
                      <m:ctrlPr>
                        <w:ins w:id="111" w:author="David Newhouse" w:date="2023-07-14T09:30:00Z">
                          <w:rPr>
                            <w:rFonts w:ascii="Cambria Math" w:hAnsi="Cambria Math" w:cs="LMRoman10-Regular"/>
                            <w:i/>
                            <w:color w:val="000000"/>
                          </w:rPr>
                        </w:ins>
                      </m:ctrlPr>
                    </m:accPr>
                    <m:e>
                      <m:r>
                        <w:ins w:id="112" w:author="David Newhouse" w:date="2023-07-14T09:30:00Z">
                          <w:rPr>
                            <w:rFonts w:ascii="Cambria Math" w:hAnsi="Cambria Math" w:cs="LMRoman10-Regular"/>
                            <w:color w:val="000000"/>
                          </w:rPr>
                          <m:t>σ</m:t>
                        </w:ins>
                      </m:r>
                    </m:e>
                  </m:acc>
                </m:e>
                <m:sub>
                  <m:r>
                    <w:ins w:id="113" w:author="David Newhouse" w:date="2023-07-14T09:30:00Z">
                      <w:rPr>
                        <w:rFonts w:ascii="Cambria Math" w:hAnsi="Cambria Math" w:cs="LMRoman10-Regular"/>
                        <w:color w:val="000000"/>
                      </w:rPr>
                      <m:t>u</m:t>
                    </w:ins>
                  </m:r>
                </m:sub>
                <m:sup>
                  <m:r>
                    <w:ins w:id="114" w:author="David Newhouse" w:date="2023-07-14T09:30:00Z">
                      <w:rPr>
                        <w:rFonts w:ascii="Cambria Math" w:hAnsi="Cambria Math" w:cs="LMRoman10-Regular"/>
                        <w:color w:val="000000"/>
                      </w:rPr>
                      <m:t>2</m:t>
                    </w:ins>
                  </m:r>
                </m:sup>
              </m:sSubSup>
              <m:r>
                <w:ins w:id="115" w:author="David Newhouse" w:date="2023-07-14T09:30:00Z">
                  <w:rPr>
                    <w:rFonts w:ascii="Cambria Math" w:hAnsi="Cambria Math" w:cs="LMRoman10-Regular"/>
                    <w:color w:val="000000"/>
                  </w:rPr>
                  <m:t>+</m:t>
                </w:ins>
              </m:r>
              <m:f>
                <m:fPr>
                  <m:ctrlPr>
                    <w:ins w:id="116" w:author="David Newhouse" w:date="2023-07-14T09:31:00Z">
                      <w:rPr>
                        <w:rFonts w:ascii="Cambria Math" w:hAnsi="Cambria Math" w:cs="LMRoman10-Regular"/>
                        <w:i/>
                        <w:color w:val="000000"/>
                      </w:rPr>
                    </w:ins>
                  </m:ctrlPr>
                </m:fPr>
                <m:num>
                  <m:sSubSup>
                    <m:sSubSupPr>
                      <m:ctrlPr>
                        <w:ins w:id="117" w:author="David Newhouse" w:date="2023-07-14T09:31:00Z">
                          <w:rPr>
                            <w:rFonts w:ascii="Cambria Math" w:hAnsi="Cambria Math" w:cs="LMRoman10-Regular"/>
                            <w:i/>
                            <w:color w:val="000000"/>
                          </w:rPr>
                        </w:ins>
                      </m:ctrlPr>
                    </m:sSubSupPr>
                    <m:e>
                      <m:acc>
                        <m:accPr>
                          <m:ctrlPr>
                            <w:ins w:id="118" w:author="David Newhouse" w:date="2023-07-14T09:31:00Z">
                              <w:rPr>
                                <w:rFonts w:ascii="Cambria Math" w:hAnsi="Cambria Math" w:cs="LMRoman10-Regular"/>
                                <w:i/>
                                <w:color w:val="000000"/>
                              </w:rPr>
                            </w:ins>
                          </m:ctrlPr>
                        </m:accPr>
                        <m:e>
                          <m:r>
                            <w:ins w:id="119" w:author="David Newhouse" w:date="2023-07-14T09:31:00Z">
                              <w:rPr>
                                <w:rFonts w:ascii="Cambria Math" w:hAnsi="Cambria Math" w:cs="LMRoman10-Regular"/>
                                <w:color w:val="000000"/>
                              </w:rPr>
                              <m:t>σ</m:t>
                            </w:ins>
                          </m:r>
                        </m:e>
                      </m:acc>
                    </m:e>
                    <m:sub>
                      <m:r>
                        <w:ins w:id="120" w:author="David Newhouse" w:date="2023-07-14T09:31:00Z">
                          <w:rPr>
                            <w:rFonts w:ascii="Cambria Math" w:hAnsi="Cambria Math" w:cs="LMRoman10-Regular"/>
                            <w:color w:val="000000"/>
                          </w:rPr>
                          <m:t>ε</m:t>
                        </w:ins>
                      </m:r>
                    </m:sub>
                    <m:sup>
                      <m:r>
                        <w:ins w:id="121" w:author="David Newhouse" w:date="2023-07-14T09:31:00Z">
                          <w:rPr>
                            <w:rFonts w:ascii="Cambria Math" w:hAnsi="Cambria Math" w:cs="LMRoman10-Regular"/>
                            <w:color w:val="000000"/>
                          </w:rPr>
                          <m:t>2</m:t>
                        </w:ins>
                      </m:r>
                    </m:sup>
                  </m:sSubSup>
                </m:num>
                <m:den>
                  <m:sSub>
                    <m:sSubPr>
                      <m:ctrlPr>
                        <w:ins w:id="122" w:author="David Newhouse" w:date="2023-07-14T09:31:00Z">
                          <w:rPr>
                            <w:rFonts w:ascii="Cambria Math" w:hAnsi="Cambria Math" w:cs="LMRoman10-Regular"/>
                            <w:i/>
                            <w:color w:val="000000"/>
                          </w:rPr>
                        </w:ins>
                      </m:ctrlPr>
                    </m:sSubPr>
                    <m:e>
                      <m:r>
                        <w:ins w:id="123" w:author="David Newhouse" w:date="2023-07-14T09:31:00Z">
                          <w:rPr>
                            <w:rFonts w:ascii="Cambria Math" w:hAnsi="Cambria Math" w:cs="LMRoman10-Regular"/>
                            <w:color w:val="000000"/>
                          </w:rPr>
                          <m:t>N</m:t>
                        </w:ins>
                      </m:r>
                    </m:e>
                    <m:sub>
                      <m:r>
                        <w:ins w:id="124" w:author="David Newhouse" w:date="2023-07-14T09:33:00Z">
                          <w:rPr>
                            <w:rFonts w:ascii="Cambria Math" w:hAnsi="Cambria Math" w:cs="LMRoman10-Regular"/>
                            <w:color w:val="000000"/>
                          </w:rPr>
                          <m:t>i</m:t>
                        </w:ins>
                      </m:r>
                    </m:sub>
                  </m:sSub>
                </m:den>
              </m:f>
            </m:den>
          </m:f>
        </m:oMath>
      </m:oMathPara>
    </w:p>
    <w:p w14:paraId="14432F38" w14:textId="456F6F68" w:rsidR="006527F6" w:rsidDel="00C46846" w:rsidRDefault="00C738DA" w:rsidP="00C46846">
      <w:pPr>
        <w:autoSpaceDE w:val="0"/>
        <w:autoSpaceDN w:val="0"/>
        <w:adjustRightInd w:val="0"/>
        <w:spacing w:after="0" w:line="240" w:lineRule="auto"/>
        <w:rPr>
          <w:del w:id="125" w:author="David Newhouse" w:date="2023-07-14T09:18:00Z"/>
          <w:rFonts w:ascii="LMRoman10-Regular" w:hAnsi="LMRoman10-Regular" w:cs="LMRoman10-Regular"/>
          <w:color w:val="000000"/>
        </w:rPr>
        <w:pPrChange w:id="126" w:author="David Newhouse" w:date="2023-07-14T09:19:00Z">
          <w:pPr>
            <w:autoSpaceDE w:val="0"/>
            <w:autoSpaceDN w:val="0"/>
            <w:adjustRightInd w:val="0"/>
            <w:spacing w:after="0" w:line="240" w:lineRule="auto"/>
          </w:pPr>
        </w:pPrChange>
      </w:pPr>
      <w:ins w:id="127" w:author="David Newhouse" w:date="2023-07-14T09:32:00Z">
        <w:r>
          <w:rPr>
            <w:rFonts w:ascii="LMRoman10-Regular" w:hAnsi="LMRoman10-Regular" w:cs="LMRoman10-Regular"/>
            <w:color w:val="000000"/>
          </w:rPr>
          <w:t xml:space="preserve">Where </w:t>
        </w:r>
      </w:ins>
      <m:oMath>
        <m:sSub>
          <m:sSubPr>
            <m:ctrlPr>
              <w:ins w:id="128" w:author="David Newhouse" w:date="2023-07-14T09:32:00Z">
                <w:rPr>
                  <w:rFonts w:ascii="Cambria Math" w:hAnsi="Cambria Math" w:cs="LMRoman10-Regular"/>
                  <w:i/>
                  <w:color w:val="000000"/>
                </w:rPr>
              </w:ins>
            </m:ctrlPr>
          </m:sSubPr>
          <m:e>
            <m:r>
              <w:ins w:id="129" w:author="David Newhouse" w:date="2023-07-14T09:32:00Z">
                <w:rPr>
                  <w:rFonts w:ascii="Cambria Math" w:hAnsi="Cambria Math" w:cs="LMRoman10-Regular"/>
                  <w:color w:val="000000"/>
                </w:rPr>
                <m:t>N</m:t>
              </w:ins>
            </m:r>
          </m:e>
          <m:sub>
            <m:r>
              <w:ins w:id="130" w:author="David Newhouse" w:date="2023-07-14T09:33:00Z">
                <w:rPr>
                  <w:rFonts w:ascii="Cambria Math" w:hAnsi="Cambria Math" w:cs="LMRoman10-Regular"/>
                  <w:color w:val="000000"/>
                </w:rPr>
                <m:t>i</m:t>
              </w:ins>
            </m:r>
          </m:sub>
        </m:sSub>
      </m:oMath>
      <w:ins w:id="131" w:author="David Newhouse" w:date="2023-07-14T09:32:00Z">
        <w:r>
          <w:rPr>
            <w:rFonts w:ascii="LMRoman10-Regular" w:eastAsiaTheme="minorEastAsia" w:hAnsi="LMRoman10-Regular" w:cs="LMRoman10-Regular"/>
            <w:color w:val="000000"/>
          </w:rPr>
          <w:t xml:space="preserve"> is the number of </w:t>
        </w:r>
        <w:r w:rsidR="00410C60">
          <w:rPr>
            <w:rFonts w:ascii="LMRoman10-Regular" w:eastAsiaTheme="minorEastAsia" w:hAnsi="LMRoman10-Regular" w:cs="LMRoman10-Regular"/>
            <w:color w:val="000000"/>
          </w:rPr>
          <w:t>units in</w:t>
        </w:r>
      </w:ins>
      <w:ins w:id="132" w:author="David Newhouse" w:date="2023-07-14T09:33:00Z">
        <w:r w:rsidR="00410C60">
          <w:rPr>
            <w:rFonts w:ascii="LMRoman10-Regular" w:eastAsiaTheme="minorEastAsia" w:hAnsi="LMRoman10-Regular" w:cs="LMRoman10-Regular"/>
            <w:color w:val="000000"/>
          </w:rPr>
          <w:t xml:space="preserve"> target area i</w:t>
        </w:r>
        <w:r w:rsidR="003070B6">
          <w:rPr>
            <w:rFonts w:ascii="LMRoman10-Regular" w:hAnsi="LMRoman10-Regular" w:cs="LMRoman10-Regular"/>
            <w:color w:val="000000"/>
          </w:rPr>
          <w:t xml:space="preserve">. </w:t>
        </w:r>
      </w:ins>
      <w:r w:rsidR="006527F6">
        <w:rPr>
          <w:rFonts w:ascii="LMRoman10-Regular" w:hAnsi="LMRoman10-Regular" w:cs="LMRoman10-Regular"/>
          <w:color w:val="000000"/>
        </w:rPr>
        <w:t xml:space="preserve">The </w:t>
      </w:r>
      <w:ins w:id="133" w:author="David Newhouse" w:date="2023-07-14T09:18:00Z">
        <w:r w:rsidR="00C46846">
          <w:rPr>
            <w:rFonts w:ascii="LMRoman10-Regular" w:hAnsi="LMRoman10-Regular" w:cs="LMRoman10-Regular"/>
            <w:color w:val="000000"/>
          </w:rPr>
          <w:t xml:space="preserve">main </w:t>
        </w:r>
      </w:ins>
      <w:r w:rsidR="006527F6">
        <w:rPr>
          <w:rFonts w:ascii="LMRoman10-Regular" w:hAnsi="LMRoman10-Regular" w:cs="LMRoman10-Regular"/>
          <w:color w:val="000000"/>
        </w:rPr>
        <w:t xml:space="preserve">advantage of </w:t>
      </w:r>
      <w:ins w:id="134" w:author="David Newhouse" w:date="2023-07-14T09:18:00Z">
        <w:r w:rsidR="00C46846">
          <w:rPr>
            <w:rFonts w:ascii="LMRoman10-Regular" w:hAnsi="LMRoman10-Regular" w:cs="LMRoman10-Regular"/>
            <w:color w:val="000000"/>
          </w:rPr>
          <w:t xml:space="preserve">specifying weights </w:t>
        </w:r>
      </w:ins>
      <w:ins w:id="135" w:author="David Newhouse" w:date="2023-07-14T09:19:00Z">
        <w:r w:rsidR="00C46846">
          <w:rPr>
            <w:rFonts w:ascii="LMRoman10-Regular" w:hAnsi="LMRoman10-Regular" w:cs="LMRoman10-Regular"/>
            <w:color w:val="000000"/>
          </w:rPr>
          <w:t>through</w:t>
        </w:r>
      </w:ins>
      <w:ins w:id="136" w:author="David Newhouse" w:date="2023-07-14T09:18:00Z">
        <w:r w:rsidR="00C46846">
          <w:rPr>
            <w:rFonts w:ascii="LMRoman10-Regular" w:hAnsi="LMRoman10-Regular" w:cs="LMRoman10-Regular"/>
            <w:color w:val="000000"/>
          </w:rPr>
          <w:t xml:space="preserve"> </w:t>
        </w:r>
      </w:ins>
      <w:ins w:id="137" w:author="David Newhouse" w:date="2023-07-14T09:19:00Z">
        <w:r w:rsidR="00C46846">
          <w:rPr>
            <w:rFonts w:ascii="LMRoman10-Regular" w:hAnsi="LMRoman10-Regular" w:cs="LMRoman10-Regular"/>
            <w:color w:val="000000"/>
          </w:rPr>
          <w:t xml:space="preserve">the </w:t>
        </w:r>
      </w:ins>
      <w:del w:id="138" w:author="David Newhouse" w:date="2023-07-14T09:18:00Z">
        <w:r w:rsidR="006527F6" w:rsidDel="00C46846">
          <w:rPr>
            <w:rFonts w:ascii="LMRoman10-Regular" w:hAnsi="LMRoman10-Regular" w:cs="LMRoman10-Regular"/>
            <w:color w:val="000000"/>
          </w:rPr>
          <w:delText xml:space="preserve">the </w:delText>
        </w:r>
      </w:del>
      <w:proofErr w:type="spellStart"/>
      <w:r w:rsidR="006527F6">
        <w:rPr>
          <w:rFonts w:ascii="LMRomanDemi10-Regular" w:hAnsi="LMRomanDemi10-Regular" w:cs="LMRomanDemi10-Regular"/>
          <w:color w:val="000000"/>
        </w:rPr>
        <w:t>nmle</w:t>
      </w:r>
      <w:proofErr w:type="spellEnd"/>
      <w:ins w:id="139" w:author="David Newhouse" w:date="2023-07-14T09:19:00Z">
        <w:r w:rsidR="00C46846">
          <w:rPr>
            <w:rFonts w:ascii="LMRomanDemi10-Regular" w:hAnsi="LMRomanDemi10-Regular" w:cs="LMRomanDemi10-Regular"/>
            <w:color w:val="000000"/>
          </w:rPr>
          <w:t xml:space="preserve"> or </w:t>
        </w:r>
        <w:proofErr w:type="spellStart"/>
        <w:r w:rsidR="00C46846">
          <w:rPr>
            <w:rFonts w:ascii="LMRomanDemi10-Regular" w:hAnsi="LMRomanDemi10-Regular" w:cs="LMRomanDemi10-Regular"/>
            <w:color w:val="000000"/>
          </w:rPr>
          <w:t>nmle_lambda</w:t>
        </w:r>
        <w:proofErr w:type="spellEnd"/>
        <w:r w:rsidR="00C46846">
          <w:rPr>
            <w:rFonts w:ascii="LMRomanDemi10-Regular" w:hAnsi="LMRomanDemi10-Regular" w:cs="LMRomanDemi10-Regular"/>
            <w:color w:val="000000"/>
          </w:rPr>
          <w:t xml:space="preserve"> options, </w:t>
        </w:r>
      </w:ins>
      <w:del w:id="140" w:author="David Newhouse" w:date="2023-07-14T09:19:00Z">
        <w:r w:rsidR="006527F6" w:rsidDel="00C46846">
          <w:rPr>
            <w:rFonts w:ascii="LMRoman10-Regular" w:hAnsi="LMRoman10-Regular" w:cs="LMRoman10-Regular"/>
            <w:color w:val="000000"/>
          </w:rPr>
          <w:delText>-type integration of</w:delText>
        </w:r>
      </w:del>
    </w:p>
    <w:p w14:paraId="7077245F" w14:textId="5B471866" w:rsidR="006527F6" w:rsidDel="00C46846" w:rsidRDefault="006527F6" w:rsidP="00C46846">
      <w:pPr>
        <w:autoSpaceDE w:val="0"/>
        <w:autoSpaceDN w:val="0"/>
        <w:adjustRightInd w:val="0"/>
        <w:spacing w:after="0" w:line="240" w:lineRule="auto"/>
        <w:rPr>
          <w:del w:id="141" w:author="David Newhouse" w:date="2023-07-14T09:19:00Z"/>
          <w:rFonts w:ascii="LMRoman10-Regular" w:hAnsi="LMRoman10-Regular" w:cs="LMRoman10-Regular"/>
          <w:color w:val="000000"/>
        </w:rPr>
      </w:pPr>
      <w:del w:id="142" w:author="David Newhouse" w:date="2023-07-14T09:19:00Z">
        <w:r w:rsidDel="00C46846">
          <w:rPr>
            <w:rFonts w:ascii="LMRoman10-Regular" w:hAnsi="LMRoman10-Regular" w:cs="LMRoman10-Regular"/>
            <w:color w:val="000000"/>
          </w:rPr>
          <w:delText xml:space="preserve">informative sampling </w:delText>
        </w:r>
      </w:del>
      <w:r>
        <w:rPr>
          <w:rFonts w:ascii="LMRoman10-Regular" w:hAnsi="LMRoman10-Regular" w:cs="LMRoman10-Regular"/>
          <w:color w:val="000000"/>
        </w:rPr>
        <w:t xml:space="preserve">as implemented in the </w:t>
      </w:r>
      <w:r>
        <w:rPr>
          <w:rFonts w:ascii="LMRomanDemi10-Regular" w:hAnsi="LMRomanDemi10-Regular" w:cs="LMRomanDemi10-Regular"/>
          <w:color w:val="000000"/>
        </w:rPr>
        <w:t xml:space="preserve">povmap </w:t>
      </w:r>
      <w:r>
        <w:rPr>
          <w:rFonts w:ascii="LMRoman10-Regular" w:hAnsi="LMRoman10-Regular" w:cs="LMRoman10-Regular"/>
          <w:color w:val="000000"/>
        </w:rPr>
        <w:t>package</w:t>
      </w:r>
      <w:ins w:id="143" w:author="David Newhouse" w:date="2023-07-14T09:19:00Z">
        <w:r w:rsidR="00C46846">
          <w:rPr>
            <w:rFonts w:ascii="LMRoman10-Regular" w:hAnsi="LMRoman10-Regular" w:cs="LMRoman10-Regular"/>
            <w:color w:val="000000"/>
          </w:rPr>
          <w:t>,</w:t>
        </w:r>
      </w:ins>
      <w:r>
        <w:rPr>
          <w:rFonts w:ascii="LMRoman10-Regular" w:hAnsi="LMRoman10-Regular" w:cs="LMRoman10-Regular"/>
          <w:color w:val="000000"/>
        </w:rPr>
        <w:t xml:space="preserve"> is that </w:t>
      </w:r>
      <w:ins w:id="144" w:author="David Newhouse" w:date="2023-07-14T09:19:00Z">
        <w:r w:rsidR="00C46846">
          <w:rPr>
            <w:rFonts w:ascii="LMRoman10-Regular" w:hAnsi="LMRoman10-Regular" w:cs="LMRoman10-Regular"/>
            <w:color w:val="000000"/>
          </w:rPr>
          <w:t>this is</w:t>
        </w:r>
      </w:ins>
      <w:del w:id="145" w:author="David Newhouse" w:date="2023-07-14T09:19:00Z">
        <w:r w:rsidDel="00C46846">
          <w:rPr>
            <w:rFonts w:ascii="LMRoman10-Regular" w:hAnsi="LMRoman10-Regular" w:cs="LMRoman10-Regular"/>
            <w:color w:val="000000"/>
          </w:rPr>
          <w:delText>it is</w:delText>
        </w:r>
      </w:del>
      <w:r>
        <w:rPr>
          <w:rFonts w:ascii="LMRoman10-Regular" w:hAnsi="LMRoman10-Regular" w:cs="LMRoman10-Regular"/>
          <w:color w:val="000000"/>
        </w:rPr>
        <w:t xml:space="preserve"> compatible with all</w:t>
      </w:r>
      <w:ins w:id="146" w:author="David Newhouse" w:date="2023-07-14T09:19:00Z">
        <w:r w:rsidR="00C46846">
          <w:rPr>
            <w:rFonts w:ascii="LMRoman10-Regular" w:hAnsi="LMRoman10-Regular" w:cs="LMRoman10-Regular"/>
            <w:color w:val="000000"/>
          </w:rPr>
          <w:t xml:space="preserve"> </w:t>
        </w:r>
      </w:ins>
    </w:p>
    <w:p w14:paraId="386317B8" w14:textId="4BE75ADF" w:rsidR="003F3176" w:rsidRPr="00FA2D9E" w:rsidRDefault="006527F6" w:rsidP="00FA2D9E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rPrChange w:id="147" w:author="David Newhouse" w:date="2023-07-14T09:19:00Z">
            <w:rPr/>
          </w:rPrChange>
        </w:rPr>
        <w:pPrChange w:id="148" w:author="David Newhouse" w:date="2023-07-14T09:19:00Z">
          <w:pPr/>
        </w:pPrChange>
      </w:pPr>
      <w:r>
        <w:rPr>
          <w:rFonts w:ascii="LMRoman10-Regular" w:hAnsi="LMRoman10-Regular" w:cs="LMRoman10-Regular"/>
          <w:color w:val="000000"/>
        </w:rPr>
        <w:t>transformations</w:t>
      </w:r>
      <w:ins w:id="149" w:author="David Newhouse" w:date="2023-07-14T09:35:00Z">
        <w:r w:rsidR="00FA47F7">
          <w:rPr>
            <w:rFonts w:ascii="LMRoman10-Regular" w:hAnsi="LMRoman10-Regular" w:cs="LMRoman10-Regular"/>
            <w:color w:val="000000"/>
          </w:rPr>
          <w:t>.</w:t>
        </w:r>
      </w:ins>
      <w:ins w:id="150" w:author="David Newhouse" w:date="2023-07-14T09:19:00Z">
        <w:r w:rsidR="00FA2D9E" w:rsidRPr="00FA2D9E">
          <w:rPr>
            <w:rFonts w:ascii="LMRoman10-Regular" w:hAnsi="LMRoman10-Regular" w:cs="LMRoman10-Regular"/>
          </w:rPr>
          <w:t xml:space="preserve"> </w:t>
        </w:r>
      </w:ins>
      <w:ins w:id="151" w:author="David Newhouse" w:date="2023-07-14T09:35:00Z">
        <w:r w:rsidR="00FA47F7">
          <w:rPr>
            <w:rFonts w:ascii="LMRoman10-Regular" w:hAnsi="LMRoman10-Regular" w:cs="LMRoman10-Regular"/>
          </w:rPr>
          <w:t>T</w:t>
        </w:r>
      </w:ins>
      <w:ins w:id="152" w:author="David Newhouse" w:date="2023-07-14T09:19:00Z">
        <w:r w:rsidR="00FA2D9E">
          <w:rPr>
            <w:rFonts w:ascii="LMRoman10-Regular" w:hAnsi="LMRoman10-Regular" w:cs="LMRoman10-Regular"/>
          </w:rPr>
          <w:t>he version with the "</w:t>
        </w:r>
        <w:proofErr w:type="spellStart"/>
        <w:r w:rsidR="00FA2D9E">
          <w:rPr>
            <w:rFonts w:ascii="LMRoman10-Regular" w:hAnsi="LMRoman10-Regular" w:cs="LMRoman10-Regular"/>
          </w:rPr>
          <w:t>Guadarrama</w:t>
        </w:r>
        <w:proofErr w:type="spellEnd"/>
        <w:r w:rsidR="00FA2D9E">
          <w:rPr>
            <w:rFonts w:ascii="LMRoman10-Regular" w:hAnsi="LMRoman10-Regular" w:cs="LMRoman10-Regular"/>
          </w:rPr>
          <w:t>"-weights is only compatible</w:t>
        </w:r>
        <w:r w:rsidR="00FA2D9E">
          <w:rPr>
            <w:rFonts w:ascii="LMRoman10-Regular" w:hAnsi="LMRoman10-Regular" w:cs="LMRoman10-Regular"/>
          </w:rPr>
          <w:t xml:space="preserve"> </w:t>
        </w:r>
        <w:r w:rsidR="00FA2D9E">
          <w:rPr>
            <w:rFonts w:ascii="LMRoman10-Regular" w:hAnsi="LMRoman10-Regular" w:cs="LMRoman10-Regular"/>
          </w:rPr>
          <w:t>with no transformation or the log transformation</w:t>
        </w:r>
      </w:ins>
      <w:ins w:id="153" w:author="David Newhouse" w:date="2023-07-14T09:33:00Z">
        <w:r w:rsidR="008C68C0">
          <w:rPr>
            <w:rFonts w:ascii="LMRoman10-Regular" w:hAnsi="LMRoman10-Regular" w:cs="LMRoman10-Regular"/>
          </w:rPr>
          <w:t>. A secon</w:t>
        </w:r>
      </w:ins>
      <w:ins w:id="154" w:author="David Newhouse" w:date="2023-07-14T10:29:00Z">
        <w:r w:rsidR="00E841F1">
          <w:rPr>
            <w:rFonts w:ascii="LMRoman10-Regular" w:hAnsi="LMRoman10-Regular" w:cs="LMRoman10-Regular"/>
          </w:rPr>
          <w:t xml:space="preserve">d difference between the methods is that </w:t>
        </w:r>
      </w:ins>
      <w:ins w:id="155" w:author="David Newhouse" w:date="2023-07-14T10:30:00Z">
        <w:r w:rsidR="00E841F1">
          <w:rPr>
            <w:rFonts w:ascii="LMRoman10-Regular" w:hAnsi="LMRoman10-Regular" w:cs="LMRoman10-Regular"/>
          </w:rPr>
          <w:t xml:space="preserve">when using </w:t>
        </w:r>
        <w:proofErr w:type="spellStart"/>
        <w:r w:rsidR="00E841F1">
          <w:rPr>
            <w:rFonts w:ascii="LMRoman10-Regular" w:hAnsi="LMRoman10-Regular" w:cs="LMRoman10-Regular"/>
          </w:rPr>
          <w:t>nlme</w:t>
        </w:r>
        <w:proofErr w:type="spellEnd"/>
        <w:r w:rsidR="00E841F1">
          <w:rPr>
            <w:rFonts w:ascii="LMRoman10-Regular" w:hAnsi="LMRoman10-Regular" w:cs="LMRoman10-Regular"/>
          </w:rPr>
          <w:t xml:space="preserve"> weights, </w:t>
        </w:r>
      </w:ins>
      <w:ins w:id="156" w:author="David Newhouse" w:date="2023-07-14T10:29:00Z">
        <w:r w:rsidR="00E841F1">
          <w:rPr>
            <w:rFonts w:ascii="LMRoman10-Regular" w:hAnsi="LMRoman10-Regular" w:cs="LMRoman10-Regular"/>
          </w:rPr>
          <w:t xml:space="preserve">the </w:t>
        </w:r>
      </w:ins>
      <w:ins w:id="157" w:author="David Newhouse" w:date="2023-07-14T10:30:00Z">
        <w:r w:rsidR="00691A7B">
          <w:rPr>
            <w:rFonts w:ascii="LMRoman10-Regular" w:hAnsi="LMRoman10-Regular" w:cs="LMRoman10-Regular"/>
          </w:rPr>
          <w:t xml:space="preserve">variance component </w:t>
        </w:r>
      </w:ins>
      <w:ins w:id="158" w:author="David Newhouse" w:date="2023-07-14T09:34:00Z">
        <w:r w:rsidR="008C68C0">
          <w:rPr>
            <w:rFonts w:ascii="LMRoman10-Regular" w:hAnsi="LMRoman10-Regular" w:cs="LMRoman10-Regular"/>
          </w:rPr>
          <w:t xml:space="preserve">estimates of </w:t>
        </w:r>
      </w:ins>
      <m:oMath>
        <m:sSubSup>
          <m:sSubSupPr>
            <m:ctrlPr>
              <w:ins w:id="159" w:author="David Newhouse" w:date="2023-07-14T09:34:00Z">
                <w:rPr>
                  <w:rFonts w:ascii="Cambria Math" w:hAnsi="Cambria Math" w:cs="LMRoman10-Regular"/>
                  <w:i/>
                  <w:color w:val="000000"/>
                </w:rPr>
              </w:ins>
            </m:ctrlPr>
          </m:sSubSupPr>
          <m:e>
            <m:acc>
              <m:accPr>
                <m:ctrlPr>
                  <w:ins w:id="160" w:author="David Newhouse" w:date="2023-07-14T09:34:00Z">
                    <w:rPr>
                      <w:rFonts w:ascii="Cambria Math" w:hAnsi="Cambria Math" w:cs="LMRoman10-Regular"/>
                      <w:i/>
                      <w:color w:val="000000"/>
                    </w:rPr>
                  </w:ins>
                </m:ctrlPr>
              </m:accPr>
              <m:e>
                <m:r>
                  <w:ins w:id="161" w:author="David Newhouse" w:date="2023-07-14T09:34:00Z">
                    <w:rPr>
                      <w:rFonts w:ascii="Cambria Math" w:hAnsi="Cambria Math" w:cs="LMRoman10-Regular"/>
                      <w:color w:val="000000"/>
                    </w:rPr>
                    <m:t>σ</m:t>
                  </w:ins>
                </m:r>
              </m:e>
            </m:acc>
          </m:e>
          <m:sub>
            <m:r>
              <w:ins w:id="162" w:author="David Newhouse" w:date="2023-07-14T09:34:00Z">
                <w:rPr>
                  <w:rFonts w:ascii="Cambria Math" w:hAnsi="Cambria Math" w:cs="LMRoman10-Regular"/>
                  <w:color w:val="000000"/>
                </w:rPr>
                <m:t>u</m:t>
              </w:ins>
            </m:r>
          </m:sub>
          <m:sup>
            <m:r>
              <w:ins w:id="163" w:author="David Newhouse" w:date="2023-07-14T09:34:00Z">
                <w:rPr>
                  <w:rFonts w:ascii="Cambria Math" w:hAnsi="Cambria Math" w:cs="LMRoman10-Regular"/>
                  <w:color w:val="000000"/>
                </w:rPr>
                <m:t>2</m:t>
              </w:ins>
            </m:r>
          </m:sup>
        </m:sSubSup>
      </m:oMath>
      <w:ins w:id="164" w:author="David Newhouse" w:date="2023-07-14T09:34:00Z">
        <w:r w:rsidR="008C68C0">
          <w:rPr>
            <w:rFonts w:ascii="LMRoman10-Regular" w:eastAsiaTheme="minorEastAsia" w:hAnsi="LMRoman10-Regular" w:cs="LMRoman10-Regular"/>
            <w:color w:val="000000"/>
          </w:rPr>
          <w:t xml:space="preserve"> and </w:t>
        </w:r>
      </w:ins>
      <m:oMath>
        <m:sSubSup>
          <m:sSubSupPr>
            <m:ctrlPr>
              <w:ins w:id="165" w:author="David Newhouse" w:date="2023-07-14T09:34:00Z">
                <w:rPr>
                  <w:rFonts w:ascii="Cambria Math" w:hAnsi="Cambria Math" w:cs="LMRoman10-Regular"/>
                  <w:i/>
                  <w:color w:val="000000"/>
                </w:rPr>
              </w:ins>
            </m:ctrlPr>
          </m:sSubSupPr>
          <m:e>
            <m:acc>
              <m:accPr>
                <m:ctrlPr>
                  <w:ins w:id="166" w:author="David Newhouse" w:date="2023-07-14T09:34:00Z">
                    <w:rPr>
                      <w:rFonts w:ascii="Cambria Math" w:hAnsi="Cambria Math" w:cs="LMRoman10-Regular"/>
                      <w:i/>
                      <w:color w:val="000000"/>
                    </w:rPr>
                  </w:ins>
                </m:ctrlPr>
              </m:accPr>
              <m:e>
                <m:r>
                  <w:ins w:id="167" w:author="David Newhouse" w:date="2023-07-14T09:34:00Z">
                    <w:rPr>
                      <w:rFonts w:ascii="Cambria Math" w:hAnsi="Cambria Math" w:cs="LMRoman10-Regular"/>
                      <w:color w:val="000000"/>
                    </w:rPr>
                    <m:t>σ</m:t>
                  </w:ins>
                </m:r>
              </m:e>
            </m:acc>
          </m:e>
          <m:sub>
            <m:r>
              <w:ins w:id="168" w:author="David Newhouse" w:date="2023-07-14T09:34:00Z">
                <w:rPr>
                  <w:rFonts w:ascii="Cambria Math" w:hAnsi="Cambria Math" w:cs="LMRoman10-Regular"/>
                  <w:color w:val="000000"/>
                </w:rPr>
                <m:t>ε</m:t>
              </w:ins>
            </m:r>
          </m:sub>
          <m:sup>
            <m:r>
              <w:ins w:id="169" w:author="David Newhouse" w:date="2023-07-14T09:34:00Z">
                <w:rPr>
                  <w:rFonts w:ascii="Cambria Math" w:hAnsi="Cambria Math" w:cs="LMRoman10-Regular"/>
                  <w:color w:val="000000"/>
                </w:rPr>
                <m:t>2</m:t>
              </w:ins>
            </m:r>
          </m:sup>
        </m:sSubSup>
      </m:oMath>
      <w:ins w:id="170" w:author="David Newhouse" w:date="2023-07-14T09:34:00Z">
        <w:r w:rsidR="008C68C0">
          <w:rPr>
            <w:rFonts w:ascii="LMRoman10-Regular" w:eastAsiaTheme="minorEastAsia" w:hAnsi="LMRoman10-Regular" w:cs="LMRoman10-Regular"/>
            <w:color w:val="000000"/>
          </w:rPr>
          <w:t xml:space="preserve"> </w:t>
        </w:r>
      </w:ins>
      <w:ins w:id="171" w:author="David Newhouse" w:date="2023-07-14T10:30:00Z">
        <w:r w:rsidR="00DC65B5">
          <w:rPr>
            <w:rFonts w:ascii="LMRoman10-Regular" w:eastAsiaTheme="minorEastAsia" w:hAnsi="LMRoman10-Regular" w:cs="LMRoman10-Regular"/>
            <w:color w:val="000000"/>
          </w:rPr>
          <w:t>from</w:t>
        </w:r>
      </w:ins>
      <w:ins w:id="172" w:author="David Newhouse" w:date="2023-07-14T10:29:00Z">
        <w:r w:rsidR="00E841F1">
          <w:rPr>
            <w:rFonts w:ascii="LMRoman10-Regular" w:eastAsiaTheme="minorEastAsia" w:hAnsi="LMRoman10-Regular" w:cs="LMRoman10-Regular"/>
            <w:color w:val="000000"/>
          </w:rPr>
          <w:t xml:space="preserve"> the linear mixed model </w:t>
        </w:r>
      </w:ins>
      <w:ins w:id="173" w:author="David Newhouse" w:date="2023-07-14T09:34:00Z">
        <w:r w:rsidR="00530337">
          <w:rPr>
            <w:rFonts w:ascii="LMRoman10-Regular" w:eastAsiaTheme="minorEastAsia" w:hAnsi="LMRoman10-Regular" w:cs="LMRoman10-Regular"/>
            <w:color w:val="000000"/>
          </w:rPr>
          <w:t xml:space="preserve">are </w:t>
        </w:r>
      </w:ins>
      <w:ins w:id="174" w:author="David Newhouse" w:date="2023-07-14T10:31:00Z">
        <w:r w:rsidR="00DC65B5">
          <w:rPr>
            <w:rFonts w:ascii="LMRoman10-Regular" w:eastAsiaTheme="minorEastAsia" w:hAnsi="LMRoman10-Regular" w:cs="LMRoman10-Regular"/>
            <w:color w:val="000000"/>
          </w:rPr>
          <w:t>derived</w:t>
        </w:r>
      </w:ins>
      <w:ins w:id="175" w:author="David Newhouse" w:date="2023-07-14T09:34:00Z">
        <w:r w:rsidR="00530337">
          <w:rPr>
            <w:rFonts w:ascii="LMRoman10-Regular" w:eastAsiaTheme="minorEastAsia" w:hAnsi="LMRoman10-Regular" w:cs="LMRoman10-Regular"/>
            <w:color w:val="000000"/>
          </w:rPr>
          <w:t xml:space="preserve"> from a weighted model. </w:t>
        </w:r>
      </w:ins>
      <w:del w:id="176" w:author="David Newhouse" w:date="2023-07-14T09:19:00Z">
        <w:r w:rsidDel="00FA2D9E">
          <w:rPr>
            <w:rFonts w:ascii="LMRoman10-Regular" w:hAnsi="LMRoman10-Regular" w:cs="LMRoman10-Regular"/>
            <w:color w:val="000000"/>
          </w:rPr>
          <w:delText>. In contrast, the version with the</w:delText>
        </w:r>
      </w:del>
    </w:p>
    <w:sectPr w:rsidR="003F3176" w:rsidRPr="00FA2D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MRoman12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10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Demi10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10-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Mono10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avid Newhouse">
    <w15:presenceInfo w15:providerId="AD" w15:userId="S::dnewhouse@worldbank.org::753e2ff1-fdfc-4517-8bd8-35d12b3a05f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E78"/>
    <w:rsid w:val="000E5123"/>
    <w:rsid w:val="00172968"/>
    <w:rsid w:val="001B0496"/>
    <w:rsid w:val="001E5FB2"/>
    <w:rsid w:val="00266673"/>
    <w:rsid w:val="002B27E6"/>
    <w:rsid w:val="002F3065"/>
    <w:rsid w:val="003036C7"/>
    <w:rsid w:val="003070B6"/>
    <w:rsid w:val="00310FAA"/>
    <w:rsid w:val="003F0917"/>
    <w:rsid w:val="003F3176"/>
    <w:rsid w:val="00410C60"/>
    <w:rsid w:val="004140FB"/>
    <w:rsid w:val="004242AC"/>
    <w:rsid w:val="00445954"/>
    <w:rsid w:val="00455239"/>
    <w:rsid w:val="00474551"/>
    <w:rsid w:val="004C0F3D"/>
    <w:rsid w:val="00530337"/>
    <w:rsid w:val="005D4BB5"/>
    <w:rsid w:val="005F3901"/>
    <w:rsid w:val="0061024E"/>
    <w:rsid w:val="006527F6"/>
    <w:rsid w:val="00691A7B"/>
    <w:rsid w:val="006E7190"/>
    <w:rsid w:val="0070261B"/>
    <w:rsid w:val="007D09DA"/>
    <w:rsid w:val="008C68C0"/>
    <w:rsid w:val="00900058"/>
    <w:rsid w:val="00910E78"/>
    <w:rsid w:val="009F6241"/>
    <w:rsid w:val="00A52B43"/>
    <w:rsid w:val="00A62A51"/>
    <w:rsid w:val="00AC02C5"/>
    <w:rsid w:val="00AD3E4E"/>
    <w:rsid w:val="00AE3061"/>
    <w:rsid w:val="00B2576E"/>
    <w:rsid w:val="00B62B0A"/>
    <w:rsid w:val="00B90BC7"/>
    <w:rsid w:val="00C46846"/>
    <w:rsid w:val="00C738DA"/>
    <w:rsid w:val="00D258B6"/>
    <w:rsid w:val="00DB6359"/>
    <w:rsid w:val="00DC65B5"/>
    <w:rsid w:val="00E132D1"/>
    <w:rsid w:val="00E841F1"/>
    <w:rsid w:val="00EA786F"/>
    <w:rsid w:val="00ED5502"/>
    <w:rsid w:val="00F01DC2"/>
    <w:rsid w:val="00F72F5F"/>
    <w:rsid w:val="00FA2D9E"/>
    <w:rsid w:val="00FA47F7"/>
    <w:rsid w:val="00FB029E"/>
    <w:rsid w:val="00FE0F1D"/>
    <w:rsid w:val="00FF1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767D3"/>
  <w15:chartTrackingRefBased/>
  <w15:docId w15:val="{5C94B74A-BE7D-4CEC-A30F-D12B3499D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6527F6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1B049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434</Words>
  <Characters>2477</Characters>
  <Application>Microsoft Office Word</Application>
  <DocSecurity>0</DocSecurity>
  <Lines>20</Lines>
  <Paragraphs>5</Paragraphs>
  <ScaleCrop>false</ScaleCrop>
  <Company>WBG</Company>
  <LinksUpToDate>false</LinksUpToDate>
  <CharactersWithSpaces>2906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Newhouse</dc:creator>
  <cp:keywords/>
  <dc:description/>
  <cp:lastModifiedBy>David Newhouse</cp:lastModifiedBy>
  <cp:revision>56</cp:revision>
  <dcterms:created xsi:type="dcterms:W3CDTF">2023-07-14T13:15:00Z</dcterms:created>
  <dcterms:modified xsi:type="dcterms:W3CDTF">2023-07-14T14:32:00Z</dcterms:modified>
</cp:coreProperties>
</file>